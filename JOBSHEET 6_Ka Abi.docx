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ED663" w14:textId="727D7C50" w:rsidR="00C708C0" w:rsidRPr="00C708C0" w:rsidRDefault="00C708C0" w:rsidP="00C708C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</w:t>
      </w:r>
      <w:r w:rsidRPr="00C708C0">
        <w:rPr>
          <w:b/>
          <w:bCs/>
          <w:sz w:val="28"/>
          <w:szCs w:val="28"/>
        </w:rPr>
        <w:t xml:space="preserve">OBSHEET 6 </w:t>
      </w:r>
    </w:p>
    <w:p w14:paraId="35A74436" w14:textId="2A0922F5" w:rsidR="00C708C0" w:rsidRDefault="00C708C0" w:rsidP="00C708C0">
      <w:pPr>
        <w:jc w:val="center"/>
        <w:rPr>
          <w:ins w:id="0" w:author="fuad fuad" w:date="2024-10-04T08:05:00Z" w16du:dateUtc="2024-10-04T01:05:00Z"/>
          <w:b/>
          <w:bCs/>
          <w:sz w:val="28"/>
          <w:szCs w:val="28"/>
        </w:rPr>
      </w:pPr>
      <w:proofErr w:type="spellStart"/>
      <w:r w:rsidRPr="00C708C0">
        <w:rPr>
          <w:b/>
          <w:bCs/>
          <w:sz w:val="28"/>
          <w:szCs w:val="28"/>
        </w:rPr>
        <w:t>Pemilihan</w:t>
      </w:r>
      <w:proofErr w:type="spellEnd"/>
      <w:r w:rsidRPr="00C708C0">
        <w:rPr>
          <w:b/>
          <w:bCs/>
          <w:sz w:val="28"/>
          <w:szCs w:val="28"/>
        </w:rPr>
        <w:t xml:space="preserve"> 2</w:t>
      </w:r>
    </w:p>
    <w:p w14:paraId="02B16262" w14:textId="1E0E2160" w:rsidR="0003386C" w:rsidRDefault="0003386C" w:rsidP="00C708C0">
      <w:pPr>
        <w:jc w:val="center"/>
        <w:rPr>
          <w:b/>
          <w:bCs/>
          <w:sz w:val="28"/>
          <w:szCs w:val="28"/>
        </w:rPr>
      </w:pPr>
      <w:ins w:id="1" w:author="fuad fuad" w:date="2024-10-04T08:05:00Z" w16du:dateUtc="2024-10-04T01:05:00Z">
        <w:r>
          <w:rPr>
            <w:b/>
            <w:bCs/>
            <w:sz w:val="28"/>
            <w:szCs w:val="28"/>
          </w:rPr>
          <w:t>Ka Abi M.R.F./12</w:t>
        </w:r>
      </w:ins>
    </w:p>
    <w:p w14:paraId="35F94562" w14:textId="77777777" w:rsidR="00C708C0" w:rsidRDefault="00C708C0" w:rsidP="00C708C0">
      <w:pPr>
        <w:jc w:val="center"/>
        <w:rPr>
          <w:b/>
          <w:bCs/>
          <w:sz w:val="28"/>
          <w:szCs w:val="28"/>
        </w:rPr>
      </w:pPr>
    </w:p>
    <w:p w14:paraId="72B5BA49" w14:textId="77777777" w:rsidR="00C708C0" w:rsidRDefault="00C708C0" w:rsidP="00C708C0">
      <w:pPr>
        <w:rPr>
          <w:ins w:id="2" w:author="fuad fuad" w:date="2024-10-02T10:13:00Z" w16du:dateUtc="2024-10-02T03:13:00Z"/>
          <w:b/>
          <w:bCs/>
        </w:rPr>
      </w:pPr>
      <w:ins w:id="3" w:author="fuad fuad" w:date="2024-10-02T10:13:00Z">
        <w:r w:rsidRPr="00C708C0">
          <w:rPr>
            <w:b/>
            <w:bCs/>
          </w:rPr>
          <w:t xml:space="preserve">2. </w:t>
        </w:r>
        <w:proofErr w:type="spellStart"/>
        <w:r w:rsidRPr="00C708C0">
          <w:rPr>
            <w:b/>
            <w:bCs/>
          </w:rPr>
          <w:t>Praktikum</w:t>
        </w:r>
        <w:proofErr w:type="spellEnd"/>
        <w:r w:rsidRPr="00C708C0">
          <w:rPr>
            <w:b/>
            <w:bCs/>
          </w:rPr>
          <w:t xml:space="preserve"> </w:t>
        </w:r>
      </w:ins>
    </w:p>
    <w:p w14:paraId="6F6DC4FB" w14:textId="77777777" w:rsidR="00C708C0" w:rsidRDefault="00C708C0" w:rsidP="00C708C0">
      <w:pPr>
        <w:rPr>
          <w:ins w:id="4" w:author="fuad fuad" w:date="2024-10-02T10:13:00Z" w16du:dateUtc="2024-10-02T03:13:00Z"/>
          <w:b/>
          <w:bCs/>
        </w:rPr>
      </w:pPr>
      <w:ins w:id="5" w:author="fuad fuad" w:date="2024-10-02T10:13:00Z">
        <w:r w:rsidRPr="00C708C0">
          <w:rPr>
            <w:b/>
            <w:bCs/>
          </w:rPr>
          <w:t xml:space="preserve">2.1 </w:t>
        </w:r>
        <w:proofErr w:type="spellStart"/>
        <w:r w:rsidRPr="00C708C0">
          <w:rPr>
            <w:b/>
            <w:bCs/>
          </w:rPr>
          <w:t>Percobaan</w:t>
        </w:r>
        <w:proofErr w:type="spellEnd"/>
        <w:r w:rsidRPr="00C708C0">
          <w:rPr>
            <w:b/>
            <w:bCs/>
          </w:rPr>
          <w:t xml:space="preserve"> 1 </w:t>
        </w:r>
      </w:ins>
    </w:p>
    <w:p w14:paraId="6AF4F710" w14:textId="287018A2" w:rsidR="00C708C0" w:rsidRDefault="00C708C0" w:rsidP="00C708C0">
      <w:pPr>
        <w:rPr>
          <w:ins w:id="6" w:author="fuad fuad" w:date="2024-10-02T10:13:00Z" w16du:dateUtc="2024-10-02T03:13:00Z"/>
          <w:b/>
          <w:bCs/>
        </w:rPr>
      </w:pPr>
      <w:ins w:id="7" w:author="fuad fuad" w:date="2024-10-02T10:13:00Z">
        <w:r w:rsidRPr="00C708C0">
          <w:rPr>
            <w:b/>
            <w:bCs/>
          </w:rPr>
          <w:t xml:space="preserve">Waktu </w:t>
        </w:r>
        <w:proofErr w:type="spellStart"/>
        <w:r w:rsidRPr="00C708C0">
          <w:rPr>
            <w:b/>
            <w:bCs/>
          </w:rPr>
          <w:t>Percobaan</w:t>
        </w:r>
        <w:proofErr w:type="spellEnd"/>
        <w:r w:rsidRPr="00C708C0">
          <w:rPr>
            <w:b/>
            <w:bCs/>
          </w:rPr>
          <w:t xml:space="preserve"> 50 </w:t>
        </w:r>
        <w:proofErr w:type="spellStart"/>
        <w:r w:rsidRPr="00C708C0">
          <w:rPr>
            <w:b/>
            <w:bCs/>
          </w:rPr>
          <w:t>Menit</w:t>
        </w:r>
      </w:ins>
      <w:proofErr w:type="spellEnd"/>
    </w:p>
    <w:p w14:paraId="6BE7A559" w14:textId="7D795666" w:rsidR="00C708C0" w:rsidRPr="00437C69" w:rsidRDefault="00115D8C" w:rsidP="00C708C0">
      <w:pPr>
        <w:rPr>
          <w:ins w:id="8" w:author="fuad fuad" w:date="2024-10-02T10:14:00Z" w16du:dateUtc="2024-10-02T03:14:00Z"/>
          <w:rPrChange w:id="9" w:author="fuad fuad" w:date="2024-10-02T10:47:00Z" w16du:dateUtc="2024-10-02T03:47:00Z">
            <w:rPr>
              <w:ins w:id="10" w:author="fuad fuad" w:date="2024-10-02T10:14:00Z" w16du:dateUtc="2024-10-02T03:14:00Z"/>
              <w:b/>
              <w:bCs/>
            </w:rPr>
          </w:rPrChange>
        </w:rPr>
      </w:pPr>
      <w:ins w:id="11" w:author="fuad fuad" w:date="2024-10-04T08:05:00Z" w16du:dateUtc="2024-10-04T01:05:00Z">
        <w:r>
          <w:t>1</w:t>
        </w:r>
      </w:ins>
      <w:ins w:id="12" w:author="fuad fuad" w:date="2024-10-02T10:14:00Z">
        <w:r w:rsidR="00C708C0" w:rsidRPr="00437C69">
          <w:rPr>
            <w:rPrChange w:id="13" w:author="fuad fuad" w:date="2024-10-02T10:47:00Z" w16du:dateUtc="2024-10-02T03:47:00Z">
              <w:rPr>
                <w:b/>
                <w:bCs/>
              </w:rPr>
            </w:rPrChange>
          </w:rPr>
          <w:t xml:space="preserve">. </w:t>
        </w:r>
        <w:proofErr w:type="spellStart"/>
        <w:r w:rsidR="00C708C0" w:rsidRPr="00437C69">
          <w:rPr>
            <w:rPrChange w:id="14" w:author="fuad fuad" w:date="2024-10-02T10:47:00Z" w16du:dateUtc="2024-10-02T03:47:00Z">
              <w:rPr>
                <w:b/>
                <w:bCs/>
              </w:rPr>
            </w:rPrChange>
          </w:rPr>
          <w:t>Tambahkan</w:t>
        </w:r>
        <w:proofErr w:type="spellEnd"/>
        <w:r w:rsidR="00C708C0" w:rsidRPr="00437C69">
          <w:rPr>
            <w:rPrChange w:id="15" w:author="fuad fuad" w:date="2024-10-02T10:47:00Z" w16du:dateUtc="2024-10-02T03:47:00Z">
              <w:rPr>
                <w:b/>
                <w:bCs/>
              </w:rPr>
            </w:rPrChange>
          </w:rPr>
          <w:t xml:space="preserve"> import library Scanner. </w:t>
        </w:r>
      </w:ins>
    </w:p>
    <w:p w14:paraId="3CE5851A" w14:textId="648A4D82" w:rsidR="00C708C0" w:rsidRPr="00437C69" w:rsidRDefault="00C708C0" w:rsidP="00C708C0">
      <w:pPr>
        <w:rPr>
          <w:ins w:id="16" w:author="fuad fuad" w:date="2024-10-02T10:14:00Z" w16du:dateUtc="2024-10-02T03:14:00Z"/>
          <w:rPrChange w:id="17" w:author="fuad fuad" w:date="2024-10-02T10:47:00Z" w16du:dateUtc="2024-10-02T03:47:00Z">
            <w:rPr>
              <w:ins w:id="18" w:author="fuad fuad" w:date="2024-10-02T10:14:00Z" w16du:dateUtc="2024-10-02T03:14:00Z"/>
              <w:b/>
              <w:bCs/>
            </w:rPr>
          </w:rPrChange>
        </w:rPr>
      </w:pPr>
    </w:p>
    <w:p w14:paraId="028BC330" w14:textId="1453ED6A" w:rsidR="00C708C0" w:rsidRPr="00437C69" w:rsidRDefault="00115D8C" w:rsidP="00C708C0">
      <w:pPr>
        <w:rPr>
          <w:ins w:id="19" w:author="fuad fuad" w:date="2024-10-02T10:14:00Z" w16du:dateUtc="2024-10-02T03:14:00Z"/>
          <w:rPrChange w:id="20" w:author="fuad fuad" w:date="2024-10-02T10:47:00Z" w16du:dateUtc="2024-10-02T03:47:00Z">
            <w:rPr>
              <w:ins w:id="21" w:author="fuad fuad" w:date="2024-10-02T10:14:00Z" w16du:dateUtc="2024-10-02T03:14:00Z"/>
              <w:b/>
              <w:bCs/>
            </w:rPr>
          </w:rPrChange>
        </w:rPr>
      </w:pPr>
      <w:ins w:id="22" w:author="fuad fuad" w:date="2024-10-04T08:05:00Z" w16du:dateUtc="2024-10-04T01:05:00Z">
        <w:r>
          <w:t>2</w:t>
        </w:r>
      </w:ins>
      <w:ins w:id="23" w:author="fuad fuad" w:date="2024-10-02T10:14:00Z">
        <w:r w:rsidR="00C708C0" w:rsidRPr="00437C69">
          <w:rPr>
            <w:rPrChange w:id="24" w:author="fuad fuad" w:date="2024-10-02T10:47:00Z" w16du:dateUtc="2024-10-02T03:47:00Z">
              <w:rPr>
                <w:b/>
                <w:bCs/>
              </w:rPr>
            </w:rPrChange>
          </w:rPr>
          <w:t xml:space="preserve">. </w:t>
        </w:r>
        <w:proofErr w:type="spellStart"/>
        <w:r w:rsidR="00C708C0" w:rsidRPr="00437C69">
          <w:rPr>
            <w:rPrChange w:id="25" w:author="fuad fuad" w:date="2024-10-02T10:47:00Z" w16du:dateUtc="2024-10-02T03:47:00Z">
              <w:rPr>
                <w:b/>
                <w:bCs/>
              </w:rPr>
            </w:rPrChange>
          </w:rPr>
          <w:t>Deklarasikan</w:t>
        </w:r>
        <w:proofErr w:type="spellEnd"/>
        <w:r w:rsidR="00C708C0" w:rsidRPr="00437C69">
          <w:rPr>
            <w:rPrChange w:id="26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gramStart"/>
        <w:r w:rsidR="00C708C0" w:rsidRPr="00437C69">
          <w:rPr>
            <w:rPrChange w:id="27" w:author="fuad fuad" w:date="2024-10-02T10:47:00Z" w16du:dateUtc="2024-10-02T03:47:00Z">
              <w:rPr>
                <w:b/>
                <w:bCs/>
              </w:rPr>
            </w:rPrChange>
          </w:rPr>
          <w:t>Scanner :</w:t>
        </w:r>
        <w:proofErr w:type="gramEnd"/>
        <w:r w:rsidR="00C708C0" w:rsidRPr="00437C69">
          <w:rPr>
            <w:rPrChange w:id="28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="00C708C0" w:rsidRPr="00437C69">
          <w:rPr>
            <w:rPrChange w:id="29" w:author="fuad fuad" w:date="2024-10-02T10:47:00Z" w16du:dateUtc="2024-10-02T03:47:00Z">
              <w:rPr>
                <w:b/>
                <w:bCs/>
              </w:rPr>
            </w:rPrChange>
          </w:rPr>
          <w:t>beri</w:t>
        </w:r>
        <w:proofErr w:type="spellEnd"/>
        <w:r w:rsidR="00C708C0" w:rsidRPr="00437C69">
          <w:rPr>
            <w:rPrChange w:id="30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="00C708C0" w:rsidRPr="00437C69">
          <w:rPr>
            <w:rPrChange w:id="31" w:author="fuad fuad" w:date="2024-10-02T10:47:00Z" w16du:dateUtc="2024-10-02T03:47:00Z">
              <w:rPr>
                <w:b/>
                <w:bCs/>
              </w:rPr>
            </w:rPrChange>
          </w:rPr>
          <w:t>nama</w:t>
        </w:r>
        <w:proofErr w:type="spellEnd"/>
        <w:r w:rsidR="00C708C0" w:rsidRPr="00437C69">
          <w:rPr>
            <w:rPrChange w:id="32" w:author="fuad fuad" w:date="2024-10-02T10:47:00Z" w16du:dateUtc="2024-10-02T03:47:00Z">
              <w:rPr>
                <w:b/>
                <w:bCs/>
              </w:rPr>
            </w:rPrChange>
          </w:rPr>
          <w:t xml:space="preserve"> Scanner </w:t>
        </w:r>
        <w:proofErr w:type="spellStart"/>
        <w:r w:rsidR="00C708C0" w:rsidRPr="00437C69">
          <w:rPr>
            <w:rPrChange w:id="33" w:author="fuad fuad" w:date="2024-10-02T10:47:00Z" w16du:dateUtc="2024-10-02T03:47:00Z">
              <w:rPr>
                <w:b/>
                <w:bCs/>
              </w:rPr>
            </w:rPrChange>
          </w:rPr>
          <w:t>dengan</w:t>
        </w:r>
        <w:proofErr w:type="spellEnd"/>
        <w:r w:rsidR="00C708C0" w:rsidRPr="00437C69">
          <w:rPr>
            <w:rPrChange w:id="34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="00C708C0" w:rsidRPr="00437C69">
          <w:rPr>
            <w:rPrChange w:id="35" w:author="fuad fuad" w:date="2024-10-02T10:47:00Z" w16du:dateUtc="2024-10-02T03:47:00Z">
              <w:rPr>
                <w:b/>
                <w:bCs/>
              </w:rPr>
            </w:rPrChange>
          </w:rPr>
          <w:t>identitas</w:t>
        </w:r>
        <w:proofErr w:type="spellEnd"/>
        <w:r w:rsidR="00C708C0" w:rsidRPr="00437C69">
          <w:rPr>
            <w:rPrChange w:id="36" w:author="fuad fuad" w:date="2024-10-02T10:47:00Z" w16du:dateUtc="2024-10-02T03:47:00Z">
              <w:rPr>
                <w:b/>
                <w:bCs/>
              </w:rPr>
            </w:rPrChange>
          </w:rPr>
          <w:t xml:space="preserve"> Absen. Format </w:t>
        </w:r>
        <w:proofErr w:type="spellStart"/>
        <w:r w:rsidR="00C708C0" w:rsidRPr="00437C69">
          <w:rPr>
            <w:rPrChange w:id="37" w:author="fuad fuad" w:date="2024-10-02T10:47:00Z" w16du:dateUtc="2024-10-02T03:47:00Z">
              <w:rPr>
                <w:b/>
                <w:bCs/>
              </w:rPr>
            </w:rPrChange>
          </w:rPr>
          <w:t>inputAbsen</w:t>
        </w:r>
        <w:proofErr w:type="spellEnd"/>
        <w:r w:rsidR="00C708C0" w:rsidRPr="00437C69">
          <w:rPr>
            <w:rPrChange w:id="38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</w:ins>
    </w:p>
    <w:p w14:paraId="6E39453F" w14:textId="40B2DA77" w:rsidR="00C708C0" w:rsidRPr="00437C69" w:rsidRDefault="00437C69" w:rsidP="00C708C0">
      <w:pPr>
        <w:rPr>
          <w:ins w:id="39" w:author="fuad fuad" w:date="2024-10-02T10:14:00Z" w16du:dateUtc="2024-10-02T03:14:00Z"/>
          <w:rPrChange w:id="40" w:author="fuad fuad" w:date="2024-10-02T10:47:00Z" w16du:dateUtc="2024-10-02T03:47:00Z">
            <w:rPr>
              <w:ins w:id="41" w:author="fuad fuad" w:date="2024-10-02T10:14:00Z" w16du:dateUtc="2024-10-02T03:14:00Z"/>
              <w:b/>
              <w:bCs/>
            </w:rPr>
          </w:rPrChange>
        </w:rPr>
      </w:pPr>
      <w:ins w:id="42" w:author="fuad fuad" w:date="2024-10-02T10:54:00Z" w16du:dateUtc="2024-10-02T03:54:00Z">
        <w:r w:rsidRPr="00437C69">
          <w:rPr>
            <w:noProof/>
          </w:rPr>
          <w:drawing>
            <wp:inline distT="0" distB="0" distL="0" distR="0" wp14:anchorId="2873CCB1" wp14:editId="7D806462">
              <wp:extent cx="3219615" cy="838243"/>
              <wp:effectExtent l="0" t="0" r="0" b="0"/>
              <wp:docPr id="77786833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77868333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19615" cy="83824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A93A058" w14:textId="270E1B52" w:rsidR="00C708C0" w:rsidRPr="00437C69" w:rsidRDefault="00115D8C" w:rsidP="00C708C0">
      <w:pPr>
        <w:rPr>
          <w:ins w:id="43" w:author="fuad fuad" w:date="2024-10-02T10:14:00Z" w16du:dateUtc="2024-10-02T03:14:00Z"/>
          <w:rPrChange w:id="44" w:author="fuad fuad" w:date="2024-10-02T10:47:00Z" w16du:dateUtc="2024-10-02T03:47:00Z">
            <w:rPr>
              <w:ins w:id="45" w:author="fuad fuad" w:date="2024-10-02T10:14:00Z" w16du:dateUtc="2024-10-02T03:14:00Z"/>
              <w:b/>
              <w:bCs/>
            </w:rPr>
          </w:rPrChange>
        </w:rPr>
      </w:pPr>
      <w:ins w:id="46" w:author="fuad fuad" w:date="2024-10-04T08:05:00Z" w16du:dateUtc="2024-10-04T01:05:00Z">
        <w:r>
          <w:t>3</w:t>
        </w:r>
      </w:ins>
      <w:ins w:id="47" w:author="fuad fuad" w:date="2024-10-02T10:14:00Z">
        <w:r w:rsidR="00C708C0" w:rsidRPr="00437C69">
          <w:rPr>
            <w:rPrChange w:id="48" w:author="fuad fuad" w:date="2024-10-02T10:47:00Z" w16du:dateUtc="2024-10-02T03:47:00Z">
              <w:rPr>
                <w:b/>
                <w:bCs/>
              </w:rPr>
            </w:rPrChange>
          </w:rPr>
          <w:t xml:space="preserve">. </w:t>
        </w:r>
        <w:proofErr w:type="spellStart"/>
        <w:r w:rsidR="00C708C0" w:rsidRPr="00437C69">
          <w:rPr>
            <w:rPrChange w:id="49" w:author="fuad fuad" w:date="2024-10-02T10:47:00Z" w16du:dateUtc="2024-10-02T03:47:00Z">
              <w:rPr>
                <w:b/>
                <w:bCs/>
              </w:rPr>
            </w:rPrChange>
          </w:rPr>
          <w:t>Tambahkan</w:t>
        </w:r>
        <w:proofErr w:type="spellEnd"/>
        <w:r w:rsidR="00C708C0" w:rsidRPr="00437C69">
          <w:rPr>
            <w:rPrChange w:id="50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="00C708C0" w:rsidRPr="00437C69">
          <w:rPr>
            <w:rPrChange w:id="51" w:author="fuad fuad" w:date="2024-10-02T10:47:00Z" w16du:dateUtc="2024-10-02T03:47:00Z">
              <w:rPr>
                <w:b/>
                <w:bCs/>
              </w:rPr>
            </w:rPrChange>
          </w:rPr>
          <w:t>kode</w:t>
        </w:r>
        <w:proofErr w:type="spellEnd"/>
        <w:r w:rsidR="00C708C0" w:rsidRPr="00437C69">
          <w:rPr>
            <w:rPrChange w:id="52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="00C708C0" w:rsidRPr="00437C69">
          <w:rPr>
            <w:rPrChange w:id="53" w:author="fuad fuad" w:date="2024-10-02T10:47:00Z" w16du:dateUtc="2024-10-02T03:47:00Z">
              <w:rPr>
                <w:b/>
                <w:bCs/>
              </w:rPr>
            </w:rPrChange>
          </w:rPr>
          <w:t>untuk</w:t>
        </w:r>
        <w:proofErr w:type="spellEnd"/>
        <w:r w:rsidR="00C708C0" w:rsidRPr="00437C69">
          <w:rPr>
            <w:rPrChange w:id="54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="00C708C0" w:rsidRPr="00437C69">
          <w:rPr>
            <w:rPrChange w:id="55" w:author="fuad fuad" w:date="2024-10-02T10:47:00Z" w16du:dateUtc="2024-10-02T03:47:00Z">
              <w:rPr>
                <w:b/>
                <w:bCs/>
              </w:rPr>
            </w:rPrChange>
          </w:rPr>
          <w:t>menerima</w:t>
        </w:r>
        <w:proofErr w:type="spellEnd"/>
        <w:r w:rsidR="00C708C0" w:rsidRPr="00437C69">
          <w:rPr>
            <w:rPrChange w:id="56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="00C708C0" w:rsidRPr="00437C69">
          <w:rPr>
            <w:rPrChange w:id="57" w:author="fuad fuad" w:date="2024-10-02T10:47:00Z" w16du:dateUtc="2024-10-02T03:47:00Z">
              <w:rPr>
                <w:b/>
                <w:bCs/>
              </w:rPr>
            </w:rPrChange>
          </w:rPr>
          <w:t>inputan</w:t>
        </w:r>
        <w:proofErr w:type="spellEnd"/>
        <w:r w:rsidR="00C708C0" w:rsidRPr="00437C69">
          <w:rPr>
            <w:rPrChange w:id="58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="00C708C0" w:rsidRPr="00437C69">
          <w:rPr>
            <w:rPrChange w:id="59" w:author="fuad fuad" w:date="2024-10-02T10:47:00Z" w16du:dateUtc="2024-10-02T03:47:00Z">
              <w:rPr>
                <w:b/>
                <w:bCs/>
              </w:rPr>
            </w:rPrChange>
          </w:rPr>
          <w:t>dari</w:t>
        </w:r>
        <w:proofErr w:type="spellEnd"/>
        <w:r w:rsidR="00C708C0" w:rsidRPr="00437C69">
          <w:rPr>
            <w:rPrChange w:id="60" w:author="fuad fuad" w:date="2024-10-02T10:47:00Z" w16du:dateUtc="2024-10-02T03:47:00Z">
              <w:rPr>
                <w:b/>
                <w:bCs/>
              </w:rPr>
            </w:rPrChange>
          </w:rPr>
          <w:t xml:space="preserve"> keyboard </w:t>
        </w:r>
        <w:proofErr w:type="spellStart"/>
        <w:r w:rsidR="00C708C0" w:rsidRPr="00437C69">
          <w:rPr>
            <w:rPrChange w:id="61" w:author="fuad fuad" w:date="2024-10-02T10:47:00Z" w16du:dateUtc="2024-10-02T03:47:00Z">
              <w:rPr>
                <w:b/>
                <w:bCs/>
              </w:rPr>
            </w:rPrChange>
          </w:rPr>
          <w:t>untuk</w:t>
        </w:r>
        <w:proofErr w:type="spellEnd"/>
        <w:r w:rsidR="00C708C0" w:rsidRPr="00437C69">
          <w:rPr>
            <w:rPrChange w:id="62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="00C708C0" w:rsidRPr="00437C69">
          <w:rPr>
            <w:rPrChange w:id="63" w:author="fuad fuad" w:date="2024-10-02T10:47:00Z" w16du:dateUtc="2024-10-02T03:47:00Z">
              <w:rPr>
                <w:b/>
                <w:bCs/>
              </w:rPr>
            </w:rPrChange>
          </w:rPr>
          <w:t>tahun</w:t>
        </w:r>
        <w:proofErr w:type="spellEnd"/>
        <w:r w:rsidR="00C708C0" w:rsidRPr="00437C69">
          <w:rPr>
            <w:rPrChange w:id="64" w:author="fuad fuad" w:date="2024-10-02T10:47:00Z" w16du:dateUtc="2024-10-02T03:47:00Z">
              <w:rPr>
                <w:b/>
                <w:bCs/>
              </w:rPr>
            </w:rPrChange>
          </w:rPr>
          <w:t xml:space="preserve">. </w:t>
        </w:r>
      </w:ins>
    </w:p>
    <w:p w14:paraId="415E66E5" w14:textId="5D58DEC2" w:rsidR="00C708C0" w:rsidRPr="00437C69" w:rsidRDefault="00437C69" w:rsidP="00C708C0">
      <w:pPr>
        <w:rPr>
          <w:ins w:id="65" w:author="fuad fuad" w:date="2024-10-02T10:14:00Z" w16du:dateUtc="2024-10-02T03:14:00Z"/>
          <w:rPrChange w:id="66" w:author="fuad fuad" w:date="2024-10-02T10:47:00Z" w16du:dateUtc="2024-10-02T03:47:00Z">
            <w:rPr>
              <w:ins w:id="67" w:author="fuad fuad" w:date="2024-10-02T10:14:00Z" w16du:dateUtc="2024-10-02T03:14:00Z"/>
              <w:b/>
              <w:bCs/>
            </w:rPr>
          </w:rPrChange>
        </w:rPr>
      </w:pPr>
      <w:ins w:id="68" w:author="fuad fuad" w:date="2024-10-02T10:54:00Z" w16du:dateUtc="2024-10-02T03:54:00Z">
        <w:r w:rsidRPr="00437C69">
          <w:rPr>
            <w:noProof/>
          </w:rPr>
          <w:drawing>
            <wp:inline distT="0" distB="0" distL="0" distR="0" wp14:anchorId="3566AB7E" wp14:editId="3ECDD3A5">
              <wp:extent cx="3219615" cy="838243"/>
              <wp:effectExtent l="0" t="0" r="0" b="0"/>
              <wp:docPr id="121613042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77868333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19615" cy="83824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C1E5C80" w14:textId="7D55B872" w:rsidR="00C708C0" w:rsidRPr="00437C69" w:rsidRDefault="00115D8C" w:rsidP="00C708C0">
      <w:pPr>
        <w:rPr>
          <w:ins w:id="69" w:author="fuad fuad" w:date="2024-10-02T10:47:00Z" w16du:dateUtc="2024-10-02T03:47:00Z"/>
          <w:rPrChange w:id="70" w:author="fuad fuad" w:date="2024-10-02T10:47:00Z" w16du:dateUtc="2024-10-02T03:47:00Z">
            <w:rPr>
              <w:ins w:id="71" w:author="fuad fuad" w:date="2024-10-02T10:47:00Z" w16du:dateUtc="2024-10-02T03:47:00Z"/>
              <w:b/>
              <w:bCs/>
            </w:rPr>
          </w:rPrChange>
        </w:rPr>
      </w:pPr>
      <w:ins w:id="72" w:author="fuad fuad" w:date="2024-10-04T08:05:00Z" w16du:dateUtc="2024-10-04T01:05:00Z">
        <w:r>
          <w:t>4</w:t>
        </w:r>
      </w:ins>
      <w:ins w:id="73" w:author="fuad fuad" w:date="2024-10-02T10:14:00Z">
        <w:r w:rsidR="00C708C0" w:rsidRPr="00437C69">
          <w:rPr>
            <w:rPrChange w:id="74" w:author="fuad fuad" w:date="2024-10-02T10:47:00Z" w16du:dateUtc="2024-10-02T03:47:00Z">
              <w:rPr>
                <w:b/>
                <w:bCs/>
              </w:rPr>
            </w:rPrChange>
          </w:rPr>
          <w:t xml:space="preserve">. </w:t>
        </w:r>
        <w:proofErr w:type="spellStart"/>
        <w:r w:rsidR="00C708C0" w:rsidRPr="00437C69">
          <w:rPr>
            <w:rPrChange w:id="75" w:author="fuad fuad" w:date="2024-10-02T10:47:00Z" w16du:dateUtc="2024-10-02T03:47:00Z">
              <w:rPr>
                <w:b/>
                <w:bCs/>
              </w:rPr>
            </w:rPrChange>
          </w:rPr>
          <w:t>Buatlah</w:t>
        </w:r>
        <w:proofErr w:type="spellEnd"/>
        <w:r w:rsidR="00C708C0" w:rsidRPr="00437C69">
          <w:rPr>
            <w:rPrChange w:id="76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="00C708C0" w:rsidRPr="00437C69">
          <w:rPr>
            <w:rPrChange w:id="77" w:author="fuad fuad" w:date="2024-10-02T10:47:00Z" w16du:dateUtc="2024-10-02T03:47:00Z">
              <w:rPr>
                <w:b/>
                <w:bCs/>
              </w:rPr>
            </w:rPrChange>
          </w:rPr>
          <w:t>struktur</w:t>
        </w:r>
        <w:proofErr w:type="spellEnd"/>
        <w:r w:rsidR="00C708C0" w:rsidRPr="00437C69">
          <w:rPr>
            <w:rPrChange w:id="78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="00C708C0" w:rsidRPr="00437C69">
          <w:rPr>
            <w:rPrChange w:id="79" w:author="fuad fuad" w:date="2024-10-02T10:47:00Z" w16du:dateUtc="2024-10-02T03:47:00Z">
              <w:rPr>
                <w:b/>
                <w:bCs/>
              </w:rPr>
            </w:rPrChange>
          </w:rPr>
          <w:t>kondisi</w:t>
        </w:r>
        <w:proofErr w:type="spellEnd"/>
        <w:r w:rsidR="00C708C0" w:rsidRPr="00437C69">
          <w:rPr>
            <w:rPrChange w:id="80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="00C708C0" w:rsidRPr="00437C69">
          <w:rPr>
            <w:rPrChange w:id="81" w:author="fuad fuad" w:date="2024-10-02T10:47:00Z" w16du:dateUtc="2024-10-02T03:47:00Z">
              <w:rPr>
                <w:b/>
                <w:bCs/>
              </w:rPr>
            </w:rPrChange>
          </w:rPr>
          <w:t>seperti</w:t>
        </w:r>
        <w:proofErr w:type="spellEnd"/>
        <w:r w:rsidR="00C708C0" w:rsidRPr="00437C69">
          <w:rPr>
            <w:rPrChange w:id="82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="00C708C0" w:rsidRPr="00437C69">
          <w:rPr>
            <w:rPrChange w:id="83" w:author="fuad fuad" w:date="2024-10-02T10:47:00Z" w16du:dateUtc="2024-10-02T03:47:00Z">
              <w:rPr>
                <w:b/>
                <w:bCs/>
              </w:rPr>
            </w:rPrChange>
          </w:rPr>
          <w:t>dibawah</w:t>
        </w:r>
        <w:proofErr w:type="spellEnd"/>
        <w:r w:rsidR="00C708C0" w:rsidRPr="00437C69">
          <w:rPr>
            <w:rPrChange w:id="84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proofErr w:type="gramStart"/>
        <w:r w:rsidR="00C708C0" w:rsidRPr="00437C69">
          <w:rPr>
            <w:rPrChange w:id="85" w:author="fuad fuad" w:date="2024-10-02T10:47:00Z" w16du:dateUtc="2024-10-02T03:47:00Z">
              <w:rPr>
                <w:b/>
                <w:bCs/>
              </w:rPr>
            </w:rPrChange>
          </w:rPr>
          <w:t>ini</w:t>
        </w:r>
        <w:proofErr w:type="spellEnd"/>
        <w:r w:rsidR="00C708C0" w:rsidRPr="00437C69">
          <w:rPr>
            <w:rPrChange w:id="86" w:author="fuad fuad" w:date="2024-10-02T10:47:00Z" w16du:dateUtc="2024-10-02T03:47:00Z">
              <w:rPr>
                <w:b/>
                <w:bCs/>
              </w:rPr>
            </w:rPrChange>
          </w:rPr>
          <w:t xml:space="preserve"> :</w:t>
        </w:r>
      </w:ins>
      <w:proofErr w:type="gramEnd"/>
    </w:p>
    <w:p w14:paraId="136E2405" w14:textId="124F6725" w:rsidR="00437C69" w:rsidRPr="00437C69" w:rsidRDefault="00437C69" w:rsidP="00C708C0">
      <w:pPr>
        <w:rPr>
          <w:ins w:id="87" w:author="fuad fuad" w:date="2024-10-02T10:47:00Z" w16du:dateUtc="2024-10-02T03:47:00Z"/>
          <w:rPrChange w:id="88" w:author="fuad fuad" w:date="2024-10-02T10:47:00Z" w16du:dateUtc="2024-10-02T03:47:00Z">
            <w:rPr>
              <w:ins w:id="89" w:author="fuad fuad" w:date="2024-10-02T10:47:00Z" w16du:dateUtc="2024-10-02T03:47:00Z"/>
              <w:b/>
              <w:bCs/>
            </w:rPr>
          </w:rPrChange>
        </w:rPr>
      </w:pPr>
      <w:ins w:id="90" w:author="fuad fuad" w:date="2024-10-02T10:55:00Z" w16du:dateUtc="2024-10-02T03:55:00Z">
        <w:r>
          <w:rPr>
            <w:noProof/>
          </w:rPr>
          <w:drawing>
            <wp:inline distT="0" distB="0" distL="0" distR="0" wp14:anchorId="0B349F81" wp14:editId="79359927">
              <wp:extent cx="4067743" cy="1114581"/>
              <wp:effectExtent l="0" t="0" r="0" b="9525"/>
              <wp:docPr id="185741211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57412113" name="Picture 1857412113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67743" cy="111458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4112353" w14:textId="59C5E5A1" w:rsidR="00437C69" w:rsidRPr="00437C69" w:rsidRDefault="00115D8C" w:rsidP="00C708C0">
      <w:pPr>
        <w:rPr>
          <w:ins w:id="91" w:author="fuad fuad" w:date="2024-10-02T10:47:00Z" w16du:dateUtc="2024-10-02T03:47:00Z"/>
          <w:rPrChange w:id="92" w:author="fuad fuad" w:date="2024-10-02T10:47:00Z" w16du:dateUtc="2024-10-02T03:47:00Z">
            <w:rPr>
              <w:ins w:id="93" w:author="fuad fuad" w:date="2024-10-02T10:47:00Z" w16du:dateUtc="2024-10-02T03:47:00Z"/>
              <w:b/>
              <w:bCs/>
            </w:rPr>
          </w:rPrChange>
        </w:rPr>
      </w:pPr>
      <w:ins w:id="94" w:author="fuad fuad" w:date="2024-10-04T08:05:00Z" w16du:dateUtc="2024-10-04T01:05:00Z">
        <w:r>
          <w:t>5</w:t>
        </w:r>
      </w:ins>
      <w:ins w:id="95" w:author="fuad fuad" w:date="2024-10-02T10:47:00Z">
        <w:r w:rsidR="00437C69" w:rsidRPr="00437C69">
          <w:rPr>
            <w:rPrChange w:id="96" w:author="fuad fuad" w:date="2024-10-02T10:47:00Z" w16du:dateUtc="2024-10-02T03:47:00Z">
              <w:rPr>
                <w:b/>
                <w:bCs/>
              </w:rPr>
            </w:rPrChange>
          </w:rPr>
          <w:t xml:space="preserve">. </w:t>
        </w:r>
        <w:proofErr w:type="spellStart"/>
        <w:r w:rsidR="00437C69" w:rsidRPr="00437C69">
          <w:rPr>
            <w:rPrChange w:id="97" w:author="fuad fuad" w:date="2024-10-02T10:47:00Z" w16du:dateUtc="2024-10-02T03:47:00Z">
              <w:rPr>
                <w:b/>
                <w:bCs/>
              </w:rPr>
            </w:rPrChange>
          </w:rPr>
          <w:t>Jalankan</w:t>
        </w:r>
        <w:proofErr w:type="spellEnd"/>
        <w:r w:rsidR="00437C69" w:rsidRPr="00437C69">
          <w:rPr>
            <w:rPrChange w:id="98" w:author="fuad fuad" w:date="2024-10-02T10:47:00Z" w16du:dateUtc="2024-10-02T03:47:00Z">
              <w:rPr>
                <w:b/>
                <w:bCs/>
              </w:rPr>
            </w:rPrChange>
          </w:rPr>
          <w:t xml:space="preserve"> program </w:t>
        </w:r>
        <w:proofErr w:type="spellStart"/>
        <w:r w:rsidR="00437C69" w:rsidRPr="00437C69">
          <w:rPr>
            <w:rPrChange w:id="99" w:author="fuad fuad" w:date="2024-10-02T10:47:00Z" w16du:dateUtc="2024-10-02T03:47:00Z">
              <w:rPr>
                <w:b/>
                <w:bCs/>
              </w:rPr>
            </w:rPrChange>
          </w:rPr>
          <w:t>tersebut</w:t>
        </w:r>
      </w:ins>
      <w:proofErr w:type="spellEnd"/>
    </w:p>
    <w:p w14:paraId="0D84C7F7" w14:textId="6D4EC0F8" w:rsidR="00437C69" w:rsidRPr="00437C69" w:rsidRDefault="00437C69" w:rsidP="00437C69">
      <w:pPr>
        <w:rPr>
          <w:ins w:id="100" w:author="fuad fuad" w:date="2024-10-02T10:56:00Z"/>
          <w:b/>
          <w:bCs/>
        </w:rPr>
      </w:pPr>
      <w:ins w:id="101" w:author="fuad fuad" w:date="2024-10-02T10:56:00Z">
        <w:r w:rsidRPr="00437C69">
          <w:rPr>
            <w:b/>
            <w:bCs/>
            <w:noProof/>
          </w:rPr>
          <w:drawing>
            <wp:inline distT="0" distB="0" distL="0" distR="0" wp14:anchorId="14153AFD" wp14:editId="702C448D">
              <wp:extent cx="5943600" cy="798830"/>
              <wp:effectExtent l="0" t="0" r="0" b="1270"/>
              <wp:docPr id="236250510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798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D35CCA9" w14:textId="77777777" w:rsidR="00437C69" w:rsidRDefault="00437C69" w:rsidP="00C708C0">
      <w:pPr>
        <w:rPr>
          <w:ins w:id="102" w:author="fuad fuad" w:date="2024-10-02T10:47:00Z" w16du:dateUtc="2024-10-02T03:47:00Z"/>
          <w:b/>
          <w:bCs/>
        </w:rPr>
      </w:pPr>
    </w:p>
    <w:p w14:paraId="0292B7BA" w14:textId="77777777" w:rsidR="00437C69" w:rsidRDefault="00437C69" w:rsidP="00C708C0">
      <w:pPr>
        <w:rPr>
          <w:ins w:id="103" w:author="fuad fuad" w:date="2024-10-02T10:56:00Z" w16du:dateUtc="2024-10-02T03:56:00Z"/>
          <w:b/>
          <w:bCs/>
        </w:rPr>
      </w:pPr>
    </w:p>
    <w:p w14:paraId="2B773A97" w14:textId="77777777" w:rsidR="00437C69" w:rsidRDefault="00437C69" w:rsidP="00C708C0">
      <w:pPr>
        <w:rPr>
          <w:ins w:id="104" w:author="fuad fuad" w:date="2024-10-02T10:56:00Z" w16du:dateUtc="2024-10-02T03:56:00Z"/>
          <w:b/>
          <w:bCs/>
        </w:rPr>
      </w:pPr>
    </w:p>
    <w:p w14:paraId="6A655DD5" w14:textId="41A32961" w:rsidR="00437C69" w:rsidRDefault="00437C69" w:rsidP="00C708C0">
      <w:pPr>
        <w:rPr>
          <w:ins w:id="105" w:author="fuad fuad" w:date="2024-10-02T10:47:00Z" w16du:dateUtc="2024-10-02T03:47:00Z"/>
          <w:b/>
          <w:bCs/>
        </w:rPr>
      </w:pPr>
      <w:proofErr w:type="spellStart"/>
      <w:ins w:id="106" w:author="fuad fuad" w:date="2024-10-02T10:47:00Z">
        <w:r w:rsidRPr="00437C69">
          <w:rPr>
            <w:b/>
            <w:bCs/>
          </w:rPr>
          <w:t>Pertanyaan</w:t>
        </w:r>
        <w:proofErr w:type="spellEnd"/>
        <w:r w:rsidRPr="00437C69">
          <w:rPr>
            <w:b/>
            <w:bCs/>
          </w:rPr>
          <w:t xml:space="preserve"> </w:t>
        </w:r>
      </w:ins>
    </w:p>
    <w:p w14:paraId="44D78D9D" w14:textId="77777777" w:rsidR="00437C69" w:rsidRDefault="00437C69" w:rsidP="00C708C0">
      <w:pPr>
        <w:rPr>
          <w:ins w:id="107" w:author="fuad fuad" w:date="2024-10-02T10:56:00Z" w16du:dateUtc="2024-10-02T03:56:00Z"/>
        </w:rPr>
      </w:pPr>
      <w:ins w:id="108" w:author="fuad fuad" w:date="2024-10-02T10:47:00Z">
        <w:r w:rsidRPr="00437C69">
          <w:rPr>
            <w:rPrChange w:id="109" w:author="fuad fuad" w:date="2024-10-02T10:47:00Z" w16du:dateUtc="2024-10-02T03:47:00Z">
              <w:rPr>
                <w:b/>
                <w:bCs/>
              </w:rPr>
            </w:rPrChange>
          </w:rPr>
          <w:t xml:space="preserve">1. </w:t>
        </w:r>
        <w:proofErr w:type="spellStart"/>
        <w:r w:rsidRPr="00437C69">
          <w:rPr>
            <w:rPrChange w:id="110" w:author="fuad fuad" w:date="2024-10-02T10:47:00Z" w16du:dateUtc="2024-10-02T03:47:00Z">
              <w:rPr>
                <w:b/>
                <w:bCs/>
              </w:rPr>
            </w:rPrChange>
          </w:rPr>
          <w:t>Bagaimana</w:t>
        </w:r>
        <w:proofErr w:type="spellEnd"/>
        <w:r w:rsidRPr="00437C69">
          <w:rPr>
            <w:rPrChange w:id="111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Pr="00437C69">
          <w:rPr>
            <w:rPrChange w:id="112" w:author="fuad fuad" w:date="2024-10-02T10:47:00Z" w16du:dateUtc="2024-10-02T03:47:00Z">
              <w:rPr>
                <w:b/>
                <w:bCs/>
              </w:rPr>
            </w:rPrChange>
          </w:rPr>
          <w:t>outputnya</w:t>
        </w:r>
        <w:proofErr w:type="spellEnd"/>
        <w:r w:rsidRPr="00437C69">
          <w:rPr>
            <w:rPrChange w:id="113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Pr="00437C69">
          <w:rPr>
            <w:rPrChange w:id="114" w:author="fuad fuad" w:date="2024-10-02T10:47:00Z" w16du:dateUtc="2024-10-02T03:47:00Z">
              <w:rPr>
                <w:b/>
                <w:bCs/>
              </w:rPr>
            </w:rPrChange>
          </w:rPr>
          <w:t>ketika</w:t>
        </w:r>
        <w:proofErr w:type="spellEnd"/>
        <w:r w:rsidRPr="00437C69">
          <w:rPr>
            <w:rPrChange w:id="115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Pr="00437C69">
          <w:rPr>
            <w:rPrChange w:id="116" w:author="fuad fuad" w:date="2024-10-02T10:47:00Z" w16du:dateUtc="2024-10-02T03:47:00Z">
              <w:rPr>
                <w:b/>
                <w:bCs/>
              </w:rPr>
            </w:rPrChange>
          </w:rPr>
          <w:t>diberikan</w:t>
        </w:r>
        <w:proofErr w:type="spellEnd"/>
        <w:r w:rsidRPr="00437C69">
          <w:rPr>
            <w:rPrChange w:id="117" w:author="fuad fuad" w:date="2024-10-02T10:47:00Z" w16du:dateUtc="2024-10-02T03:47:00Z">
              <w:rPr>
                <w:b/>
                <w:bCs/>
              </w:rPr>
            </w:rPrChange>
          </w:rPr>
          <w:t xml:space="preserve"> input </w:t>
        </w:r>
        <w:proofErr w:type="spellStart"/>
        <w:r w:rsidRPr="00437C69">
          <w:rPr>
            <w:rPrChange w:id="118" w:author="fuad fuad" w:date="2024-10-02T10:47:00Z" w16du:dateUtc="2024-10-02T03:47:00Z">
              <w:rPr>
                <w:b/>
                <w:bCs/>
              </w:rPr>
            </w:rPrChange>
          </w:rPr>
          <w:t>tahun</w:t>
        </w:r>
        <w:proofErr w:type="spellEnd"/>
        <w:r w:rsidRPr="00437C69">
          <w:rPr>
            <w:rPrChange w:id="119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gramStart"/>
        <w:r w:rsidRPr="00437C69">
          <w:rPr>
            <w:rPrChange w:id="120" w:author="fuad fuad" w:date="2024-10-02T10:47:00Z" w16du:dateUtc="2024-10-02T03:47:00Z">
              <w:rPr>
                <w:b/>
                <w:bCs/>
              </w:rPr>
            </w:rPrChange>
          </w:rPr>
          <w:t>2100 ?</w:t>
        </w:r>
        <w:proofErr w:type="gramEnd"/>
        <w:r w:rsidRPr="00437C69">
          <w:rPr>
            <w:rPrChange w:id="121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Pr="00437C69">
          <w:rPr>
            <w:rPrChange w:id="122" w:author="fuad fuad" w:date="2024-10-02T10:47:00Z" w16du:dateUtc="2024-10-02T03:47:00Z">
              <w:rPr>
                <w:b/>
                <w:bCs/>
              </w:rPr>
            </w:rPrChange>
          </w:rPr>
          <w:t>Jelaskan</w:t>
        </w:r>
        <w:proofErr w:type="spellEnd"/>
        <w:r w:rsidRPr="00437C69">
          <w:rPr>
            <w:rPrChange w:id="123" w:author="fuad fuad" w:date="2024-10-02T10:47:00Z" w16du:dateUtc="2024-10-02T03:47:00Z">
              <w:rPr>
                <w:b/>
                <w:bCs/>
              </w:rPr>
            </w:rPrChange>
          </w:rPr>
          <w:t xml:space="preserve">! </w:t>
        </w:r>
        <w:proofErr w:type="spellStart"/>
        <w:r w:rsidRPr="00437C69">
          <w:rPr>
            <w:rPrChange w:id="124" w:author="fuad fuad" w:date="2024-10-02T10:47:00Z" w16du:dateUtc="2024-10-02T03:47:00Z">
              <w:rPr>
                <w:b/>
                <w:bCs/>
              </w:rPr>
            </w:rPrChange>
          </w:rPr>
          <w:t>Bagaimana</w:t>
        </w:r>
        <w:proofErr w:type="spellEnd"/>
        <w:r w:rsidRPr="00437C69">
          <w:rPr>
            <w:rPrChange w:id="125" w:author="fuad fuad" w:date="2024-10-02T10:47:00Z" w16du:dateUtc="2024-10-02T03:47:00Z">
              <w:rPr>
                <w:b/>
                <w:bCs/>
              </w:rPr>
            </w:rPrChange>
          </w:rPr>
          <w:t xml:space="preserve"> agar output </w:t>
        </w:r>
        <w:proofErr w:type="spellStart"/>
        <w:r w:rsidRPr="00437C69">
          <w:rPr>
            <w:rPrChange w:id="126" w:author="fuad fuad" w:date="2024-10-02T10:47:00Z" w16du:dateUtc="2024-10-02T03:47:00Z">
              <w:rPr>
                <w:b/>
                <w:bCs/>
              </w:rPr>
            </w:rPrChange>
          </w:rPr>
          <w:t>sesuai</w:t>
        </w:r>
        <w:proofErr w:type="spellEnd"/>
        <w:r w:rsidRPr="00437C69">
          <w:rPr>
            <w:rPrChange w:id="127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Pr="00437C69">
          <w:rPr>
            <w:rPrChange w:id="128" w:author="fuad fuad" w:date="2024-10-02T10:47:00Z" w16du:dateUtc="2024-10-02T03:47:00Z">
              <w:rPr>
                <w:b/>
                <w:bCs/>
              </w:rPr>
            </w:rPrChange>
          </w:rPr>
          <w:t>dengan</w:t>
        </w:r>
        <w:proofErr w:type="spellEnd"/>
        <w:r w:rsidRPr="00437C69">
          <w:rPr>
            <w:rPrChange w:id="129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Pr="00437C69">
          <w:rPr>
            <w:rPrChange w:id="130" w:author="fuad fuad" w:date="2024-10-02T10:47:00Z" w16du:dateUtc="2024-10-02T03:47:00Z">
              <w:rPr>
                <w:b/>
                <w:bCs/>
              </w:rPr>
            </w:rPrChange>
          </w:rPr>
          <w:t>ketentuan</w:t>
        </w:r>
        <w:proofErr w:type="spellEnd"/>
        <w:r w:rsidRPr="00437C69">
          <w:rPr>
            <w:rPrChange w:id="131" w:author="fuad fuad" w:date="2024-10-02T10:47:00Z" w16du:dateUtc="2024-10-02T03:47:00Z">
              <w:rPr>
                <w:b/>
                <w:bCs/>
              </w:rPr>
            </w:rPrChange>
          </w:rPr>
          <w:t xml:space="preserve"> (</w:t>
        </w:r>
        <w:proofErr w:type="spellStart"/>
        <w:r w:rsidRPr="00437C69">
          <w:rPr>
            <w:rPrChange w:id="132" w:author="fuad fuad" w:date="2024-10-02T10:47:00Z" w16du:dateUtc="2024-10-02T03:47:00Z">
              <w:rPr>
                <w:b/>
                <w:bCs/>
              </w:rPr>
            </w:rPrChange>
          </w:rPr>
          <w:t>Tahun</w:t>
        </w:r>
        <w:proofErr w:type="spellEnd"/>
        <w:r w:rsidRPr="00437C69">
          <w:rPr>
            <w:rPrChange w:id="133" w:author="fuad fuad" w:date="2024-10-02T10:47:00Z" w16du:dateUtc="2024-10-02T03:47:00Z">
              <w:rPr>
                <w:b/>
                <w:bCs/>
              </w:rPr>
            </w:rPrChange>
          </w:rPr>
          <w:t xml:space="preserve"> 2100 </w:t>
        </w:r>
        <w:proofErr w:type="spellStart"/>
        <w:r w:rsidRPr="00437C69">
          <w:rPr>
            <w:rPrChange w:id="134" w:author="fuad fuad" w:date="2024-10-02T10:47:00Z" w16du:dateUtc="2024-10-02T03:47:00Z">
              <w:rPr>
                <w:b/>
                <w:bCs/>
              </w:rPr>
            </w:rPrChange>
          </w:rPr>
          <w:t>bukan</w:t>
        </w:r>
        <w:proofErr w:type="spellEnd"/>
        <w:r w:rsidRPr="00437C69">
          <w:rPr>
            <w:rPrChange w:id="135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Pr="00437C69">
          <w:rPr>
            <w:rPrChange w:id="136" w:author="fuad fuad" w:date="2024-10-02T10:47:00Z" w16du:dateUtc="2024-10-02T03:47:00Z">
              <w:rPr>
                <w:b/>
                <w:bCs/>
              </w:rPr>
            </w:rPrChange>
          </w:rPr>
          <w:t>tahun</w:t>
        </w:r>
        <w:proofErr w:type="spellEnd"/>
        <w:r w:rsidRPr="00437C69">
          <w:rPr>
            <w:rPrChange w:id="137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Pr="00437C69">
          <w:rPr>
            <w:rPrChange w:id="138" w:author="fuad fuad" w:date="2024-10-02T10:47:00Z" w16du:dateUtc="2024-10-02T03:47:00Z">
              <w:rPr>
                <w:b/>
                <w:bCs/>
              </w:rPr>
            </w:rPrChange>
          </w:rPr>
          <w:t>kabisat</w:t>
        </w:r>
        <w:proofErr w:type="spellEnd"/>
        <w:r w:rsidRPr="00437C69">
          <w:rPr>
            <w:rPrChange w:id="139" w:author="fuad fuad" w:date="2024-10-02T10:47:00Z" w16du:dateUtc="2024-10-02T03:47:00Z">
              <w:rPr>
                <w:b/>
                <w:bCs/>
              </w:rPr>
            </w:rPrChange>
          </w:rPr>
          <w:t xml:space="preserve">) </w:t>
        </w:r>
      </w:ins>
    </w:p>
    <w:p w14:paraId="72A94A83" w14:textId="6371C79C" w:rsidR="00437C69" w:rsidRPr="00437C69" w:rsidRDefault="00437C69" w:rsidP="00C708C0">
      <w:pPr>
        <w:rPr>
          <w:ins w:id="140" w:author="fuad fuad" w:date="2024-10-02T10:47:00Z" w16du:dateUtc="2024-10-02T03:47:00Z"/>
        </w:rPr>
      </w:pPr>
      <w:ins w:id="141" w:author="fuad fuad" w:date="2024-10-02T10:56:00Z" w16du:dateUtc="2024-10-02T03:56:00Z">
        <w:r>
          <w:rPr>
            <w:i/>
            <w:iCs/>
          </w:rPr>
          <w:t xml:space="preserve">Jawab: </w:t>
        </w:r>
        <w:proofErr w:type="spellStart"/>
        <w:r>
          <w:t>Memodifikasi</w:t>
        </w:r>
        <w:proofErr w:type="spellEnd"/>
        <w:r>
          <w:t xml:space="preserve"> </w:t>
        </w:r>
        <w:proofErr w:type="spellStart"/>
        <w:r>
          <w:t>letak</w:t>
        </w:r>
        <w:proofErr w:type="spellEnd"/>
        <w:r>
          <w:t xml:space="preserve"> else agar </w:t>
        </w:r>
        <w:proofErr w:type="spellStart"/>
        <w:r>
          <w:t>masuk</w:t>
        </w:r>
        <w:proofErr w:type="spellEnd"/>
        <w:r>
          <w:t xml:space="preserve"> pada </w:t>
        </w:r>
        <w:proofErr w:type="spellStart"/>
        <w:r>
          <w:t>kasus</w:t>
        </w:r>
        <w:proofErr w:type="spellEnd"/>
        <w:r>
          <w:t xml:space="preserve"> if yan</w:t>
        </w:r>
      </w:ins>
      <w:ins w:id="142" w:author="fuad fuad" w:date="2024-10-02T10:57:00Z" w16du:dateUtc="2024-10-02T03:57:00Z">
        <w:r>
          <w:t xml:space="preserve">g </w:t>
        </w:r>
        <w:proofErr w:type="spellStart"/>
        <w:r>
          <w:t>kedua</w:t>
        </w:r>
      </w:ins>
      <w:proofErr w:type="spellEnd"/>
    </w:p>
    <w:p w14:paraId="79458D83" w14:textId="77777777" w:rsidR="00437C69" w:rsidRDefault="00437C69" w:rsidP="00C708C0">
      <w:pPr>
        <w:rPr>
          <w:ins w:id="143" w:author="fuad fuad" w:date="2024-10-02T10:57:00Z" w16du:dateUtc="2024-10-02T03:57:00Z"/>
        </w:rPr>
      </w:pPr>
      <w:ins w:id="144" w:author="fuad fuad" w:date="2024-10-02T10:47:00Z">
        <w:r w:rsidRPr="00437C69">
          <w:rPr>
            <w:rPrChange w:id="145" w:author="fuad fuad" w:date="2024-10-02T10:47:00Z" w16du:dateUtc="2024-10-02T03:47:00Z">
              <w:rPr>
                <w:b/>
                <w:bCs/>
              </w:rPr>
            </w:rPrChange>
          </w:rPr>
          <w:t xml:space="preserve">2. </w:t>
        </w:r>
        <w:proofErr w:type="spellStart"/>
        <w:r w:rsidRPr="00437C69">
          <w:rPr>
            <w:rPrChange w:id="146" w:author="fuad fuad" w:date="2024-10-02T10:47:00Z" w16du:dateUtc="2024-10-02T03:47:00Z">
              <w:rPr>
                <w:b/>
                <w:bCs/>
              </w:rPr>
            </w:rPrChange>
          </w:rPr>
          <w:t>Modifikasi</w:t>
        </w:r>
        <w:proofErr w:type="spellEnd"/>
        <w:r w:rsidRPr="00437C69">
          <w:rPr>
            <w:rPrChange w:id="147" w:author="fuad fuad" w:date="2024-10-02T10:47:00Z" w16du:dateUtc="2024-10-02T03:47:00Z">
              <w:rPr>
                <w:b/>
                <w:bCs/>
              </w:rPr>
            </w:rPrChange>
          </w:rPr>
          <w:t xml:space="preserve"> program </w:t>
        </w:r>
        <w:proofErr w:type="spellStart"/>
        <w:r w:rsidRPr="00437C69">
          <w:rPr>
            <w:rPrChange w:id="148" w:author="fuad fuad" w:date="2024-10-02T10:47:00Z" w16du:dateUtc="2024-10-02T03:47:00Z">
              <w:rPr>
                <w:b/>
                <w:bCs/>
              </w:rPr>
            </w:rPrChange>
          </w:rPr>
          <w:t>sesuai</w:t>
        </w:r>
        <w:proofErr w:type="spellEnd"/>
        <w:r w:rsidRPr="00437C69">
          <w:rPr>
            <w:rPrChange w:id="149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Pr="00437C69">
          <w:rPr>
            <w:rPrChange w:id="150" w:author="fuad fuad" w:date="2024-10-02T10:47:00Z" w16du:dateUtc="2024-10-02T03:47:00Z">
              <w:rPr>
                <w:b/>
                <w:bCs/>
              </w:rPr>
            </w:rPrChange>
          </w:rPr>
          <w:t>jawaban</w:t>
        </w:r>
        <w:proofErr w:type="spellEnd"/>
        <w:r w:rsidRPr="00437C69">
          <w:rPr>
            <w:rPrChange w:id="151" w:author="fuad fuad" w:date="2024-10-02T10:47:00Z" w16du:dateUtc="2024-10-02T03:47:00Z">
              <w:rPr>
                <w:b/>
                <w:bCs/>
              </w:rPr>
            </w:rPrChange>
          </w:rPr>
          <w:t xml:space="preserve"> no </w:t>
        </w:r>
        <w:proofErr w:type="gramStart"/>
        <w:r w:rsidRPr="00437C69">
          <w:rPr>
            <w:rPrChange w:id="152" w:author="fuad fuad" w:date="2024-10-02T10:47:00Z" w16du:dateUtc="2024-10-02T03:47:00Z">
              <w:rPr>
                <w:b/>
                <w:bCs/>
              </w:rPr>
            </w:rPrChange>
          </w:rPr>
          <w:t>1 !</w:t>
        </w:r>
        <w:proofErr w:type="gramEnd"/>
        <w:r w:rsidRPr="00437C69">
          <w:rPr>
            <w:rPrChange w:id="153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</w:ins>
    </w:p>
    <w:p w14:paraId="2D4177CB" w14:textId="038E67B5" w:rsidR="00437C69" w:rsidRDefault="00E0245C" w:rsidP="00C708C0">
      <w:pPr>
        <w:rPr>
          <w:ins w:id="154" w:author="fuad fuad" w:date="2024-10-02T10:47:00Z" w16du:dateUtc="2024-10-02T03:47:00Z"/>
        </w:rPr>
      </w:pPr>
      <w:ins w:id="155" w:author="fuad fuad" w:date="2024-10-02T10:57:00Z" w16du:dateUtc="2024-10-02T03:57:00Z">
        <w:r w:rsidRPr="00E0245C">
          <w:rPr>
            <w:noProof/>
          </w:rPr>
          <w:drawing>
            <wp:inline distT="0" distB="0" distL="0" distR="0" wp14:anchorId="092D33DB" wp14:editId="3E98DE04">
              <wp:extent cx="3886200" cy="1010305"/>
              <wp:effectExtent l="0" t="0" r="0" b="0"/>
              <wp:docPr id="2043265685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43265685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93293" cy="10121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BE3A07D" w14:textId="77777777" w:rsidR="00437C69" w:rsidRDefault="00437C69" w:rsidP="00C708C0">
      <w:pPr>
        <w:rPr>
          <w:ins w:id="156" w:author="fuad fuad" w:date="2024-10-02T10:48:00Z" w16du:dateUtc="2024-10-02T03:48:00Z"/>
        </w:rPr>
      </w:pPr>
      <w:ins w:id="157" w:author="fuad fuad" w:date="2024-10-02T10:47:00Z">
        <w:r w:rsidRPr="00437C69">
          <w:rPr>
            <w:rPrChange w:id="158" w:author="fuad fuad" w:date="2024-10-02T10:47:00Z" w16du:dateUtc="2024-10-02T03:47:00Z">
              <w:rPr>
                <w:b/>
                <w:bCs/>
              </w:rPr>
            </w:rPrChange>
          </w:rPr>
          <w:t xml:space="preserve">3. Push dan commit </w:t>
        </w:r>
        <w:proofErr w:type="spellStart"/>
        <w:r w:rsidRPr="00437C69">
          <w:rPr>
            <w:rPrChange w:id="159" w:author="fuad fuad" w:date="2024-10-02T10:47:00Z" w16du:dateUtc="2024-10-02T03:47:00Z">
              <w:rPr>
                <w:b/>
                <w:bCs/>
              </w:rPr>
            </w:rPrChange>
          </w:rPr>
          <w:t>hasil</w:t>
        </w:r>
        <w:proofErr w:type="spellEnd"/>
        <w:r w:rsidRPr="00437C69">
          <w:rPr>
            <w:rPrChange w:id="160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Pr="00437C69">
          <w:rPr>
            <w:rPrChange w:id="161" w:author="fuad fuad" w:date="2024-10-02T10:47:00Z" w16du:dateUtc="2024-10-02T03:47:00Z">
              <w:rPr>
                <w:b/>
                <w:bCs/>
              </w:rPr>
            </w:rPrChange>
          </w:rPr>
          <w:t>modifikasi</w:t>
        </w:r>
        <w:proofErr w:type="spellEnd"/>
        <w:r w:rsidRPr="00437C69">
          <w:rPr>
            <w:rPrChange w:id="162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Pr="00437C69">
          <w:rPr>
            <w:rPrChange w:id="163" w:author="fuad fuad" w:date="2024-10-02T10:47:00Z" w16du:dateUtc="2024-10-02T03:47:00Z">
              <w:rPr>
                <w:b/>
                <w:bCs/>
              </w:rPr>
            </w:rPrChange>
          </w:rPr>
          <w:t>anda</w:t>
        </w:r>
        <w:proofErr w:type="spellEnd"/>
        <w:r w:rsidRPr="00437C69">
          <w:rPr>
            <w:rPrChange w:id="164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Pr="00437C69">
          <w:rPr>
            <w:rPrChange w:id="165" w:author="fuad fuad" w:date="2024-10-02T10:47:00Z" w16du:dateUtc="2024-10-02T03:47:00Z">
              <w:rPr>
                <w:b/>
                <w:bCs/>
              </w:rPr>
            </w:rPrChange>
          </w:rPr>
          <w:t>ke</w:t>
        </w:r>
        <w:proofErr w:type="spellEnd"/>
        <w:r w:rsidRPr="00437C69">
          <w:rPr>
            <w:rPrChange w:id="166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gramStart"/>
        <w:r w:rsidRPr="00437C69">
          <w:rPr>
            <w:rPrChange w:id="167" w:author="fuad fuad" w:date="2024-10-02T10:47:00Z" w16du:dateUtc="2024-10-02T03:47:00Z">
              <w:rPr>
                <w:b/>
                <w:bCs/>
              </w:rPr>
            </w:rPrChange>
          </w:rPr>
          <w:t>repository !</w:t>
        </w:r>
        <w:proofErr w:type="gramEnd"/>
        <w:r w:rsidRPr="00437C69">
          <w:rPr>
            <w:rPrChange w:id="168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</w:ins>
    </w:p>
    <w:p w14:paraId="59A2F186" w14:textId="77777777" w:rsidR="00437C69" w:rsidRDefault="00437C69" w:rsidP="00C708C0">
      <w:pPr>
        <w:rPr>
          <w:ins w:id="169" w:author="fuad fuad" w:date="2024-10-02T11:02:00Z" w16du:dateUtc="2024-10-02T04:02:00Z"/>
        </w:rPr>
      </w:pPr>
      <w:ins w:id="170" w:author="fuad fuad" w:date="2024-10-02T10:47:00Z">
        <w:r w:rsidRPr="00437C69">
          <w:rPr>
            <w:rPrChange w:id="171" w:author="fuad fuad" w:date="2024-10-02T10:47:00Z" w16du:dateUtc="2024-10-02T03:47:00Z">
              <w:rPr>
                <w:b/>
                <w:bCs/>
              </w:rPr>
            </w:rPrChange>
          </w:rPr>
          <w:t xml:space="preserve">4. </w:t>
        </w:r>
        <w:proofErr w:type="spellStart"/>
        <w:r w:rsidRPr="00437C69">
          <w:rPr>
            <w:rPrChange w:id="172" w:author="fuad fuad" w:date="2024-10-02T10:47:00Z" w16du:dateUtc="2024-10-02T03:47:00Z">
              <w:rPr>
                <w:b/>
                <w:bCs/>
              </w:rPr>
            </w:rPrChange>
          </w:rPr>
          <w:t>Tahun</w:t>
        </w:r>
        <w:proofErr w:type="spellEnd"/>
        <w:r w:rsidRPr="00437C69">
          <w:rPr>
            <w:rPrChange w:id="173" w:author="fuad fuad" w:date="2024-10-02T10:47:00Z" w16du:dateUtc="2024-10-02T03:47:00Z">
              <w:rPr>
                <w:b/>
                <w:bCs/>
              </w:rPr>
            </w:rPrChange>
          </w:rPr>
          <w:t xml:space="preserve"> 2000 </w:t>
        </w:r>
        <w:proofErr w:type="spellStart"/>
        <w:r w:rsidRPr="00437C69">
          <w:rPr>
            <w:rPrChange w:id="174" w:author="fuad fuad" w:date="2024-10-02T10:47:00Z" w16du:dateUtc="2024-10-02T03:47:00Z">
              <w:rPr>
                <w:b/>
                <w:bCs/>
              </w:rPr>
            </w:rPrChange>
          </w:rPr>
          <w:t>adalah</w:t>
        </w:r>
        <w:proofErr w:type="spellEnd"/>
        <w:r w:rsidRPr="00437C69">
          <w:rPr>
            <w:rPrChange w:id="175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Pr="00437C69">
          <w:rPr>
            <w:rPrChange w:id="176" w:author="fuad fuad" w:date="2024-10-02T10:47:00Z" w16du:dateUtc="2024-10-02T03:47:00Z">
              <w:rPr>
                <w:b/>
                <w:bCs/>
              </w:rPr>
            </w:rPrChange>
          </w:rPr>
          <w:t>kelipatan</w:t>
        </w:r>
        <w:proofErr w:type="spellEnd"/>
        <w:r w:rsidRPr="00437C69">
          <w:rPr>
            <w:rPrChange w:id="177" w:author="fuad fuad" w:date="2024-10-02T10:47:00Z" w16du:dateUtc="2024-10-02T03:47:00Z">
              <w:rPr>
                <w:b/>
                <w:bCs/>
              </w:rPr>
            </w:rPrChange>
          </w:rPr>
          <w:t xml:space="preserve"> 4 dan </w:t>
        </w:r>
        <w:proofErr w:type="spellStart"/>
        <w:r w:rsidRPr="00437C69">
          <w:rPr>
            <w:rPrChange w:id="178" w:author="fuad fuad" w:date="2024-10-02T10:47:00Z" w16du:dateUtc="2024-10-02T03:47:00Z">
              <w:rPr>
                <w:b/>
                <w:bCs/>
              </w:rPr>
            </w:rPrChange>
          </w:rPr>
          <w:t>kelipatan</w:t>
        </w:r>
        <w:proofErr w:type="spellEnd"/>
        <w:r w:rsidRPr="00437C69">
          <w:rPr>
            <w:rPrChange w:id="179" w:author="fuad fuad" w:date="2024-10-02T10:47:00Z" w16du:dateUtc="2024-10-02T03:47:00Z">
              <w:rPr>
                <w:b/>
                <w:bCs/>
              </w:rPr>
            </w:rPrChange>
          </w:rPr>
          <w:t xml:space="preserve"> 100, </w:t>
        </w:r>
        <w:proofErr w:type="spellStart"/>
        <w:r w:rsidRPr="00437C69">
          <w:rPr>
            <w:rPrChange w:id="180" w:author="fuad fuad" w:date="2024-10-02T10:47:00Z" w16du:dateUtc="2024-10-02T03:47:00Z">
              <w:rPr>
                <w:b/>
                <w:bCs/>
              </w:rPr>
            </w:rPrChange>
          </w:rPr>
          <w:t>tetapi</w:t>
        </w:r>
        <w:proofErr w:type="spellEnd"/>
        <w:r w:rsidRPr="00437C69">
          <w:rPr>
            <w:rPrChange w:id="181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Pr="00437C69">
          <w:rPr>
            <w:rPrChange w:id="182" w:author="fuad fuad" w:date="2024-10-02T10:47:00Z" w16du:dateUtc="2024-10-02T03:47:00Z">
              <w:rPr>
                <w:b/>
                <w:bCs/>
              </w:rPr>
            </w:rPrChange>
          </w:rPr>
          <w:t>tahun</w:t>
        </w:r>
        <w:proofErr w:type="spellEnd"/>
        <w:r w:rsidRPr="00437C69">
          <w:rPr>
            <w:rPrChange w:id="183" w:author="fuad fuad" w:date="2024-10-02T10:47:00Z" w16du:dateUtc="2024-10-02T03:47:00Z">
              <w:rPr>
                <w:b/>
                <w:bCs/>
              </w:rPr>
            </w:rPrChange>
          </w:rPr>
          <w:t xml:space="preserve"> 2000 </w:t>
        </w:r>
        <w:proofErr w:type="spellStart"/>
        <w:r w:rsidRPr="00437C69">
          <w:rPr>
            <w:rPrChange w:id="184" w:author="fuad fuad" w:date="2024-10-02T10:47:00Z" w16du:dateUtc="2024-10-02T03:47:00Z">
              <w:rPr>
                <w:b/>
                <w:bCs/>
              </w:rPr>
            </w:rPrChange>
          </w:rPr>
          <w:t>merupakan</w:t>
        </w:r>
        <w:proofErr w:type="spellEnd"/>
        <w:r w:rsidRPr="00437C69">
          <w:rPr>
            <w:rPrChange w:id="185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Pr="00437C69">
          <w:rPr>
            <w:rPrChange w:id="186" w:author="fuad fuad" w:date="2024-10-02T10:47:00Z" w16du:dateUtc="2024-10-02T03:47:00Z">
              <w:rPr>
                <w:b/>
                <w:bCs/>
              </w:rPr>
            </w:rPrChange>
          </w:rPr>
          <w:t>tahun</w:t>
        </w:r>
        <w:proofErr w:type="spellEnd"/>
        <w:r w:rsidRPr="00437C69">
          <w:rPr>
            <w:rPrChange w:id="187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Pr="00437C69">
          <w:rPr>
            <w:rPrChange w:id="188" w:author="fuad fuad" w:date="2024-10-02T10:47:00Z" w16du:dateUtc="2024-10-02T03:47:00Z">
              <w:rPr>
                <w:b/>
                <w:bCs/>
              </w:rPr>
            </w:rPrChange>
          </w:rPr>
          <w:t>kabisat</w:t>
        </w:r>
        <w:proofErr w:type="spellEnd"/>
        <w:r w:rsidRPr="00437C69">
          <w:rPr>
            <w:rPrChange w:id="189" w:author="fuad fuad" w:date="2024-10-02T10:47:00Z" w16du:dateUtc="2024-10-02T03:47:00Z">
              <w:rPr>
                <w:b/>
                <w:bCs/>
              </w:rPr>
            </w:rPrChange>
          </w:rPr>
          <w:t xml:space="preserve">, </w:t>
        </w:r>
        <w:proofErr w:type="spellStart"/>
        <w:r w:rsidRPr="00437C69">
          <w:rPr>
            <w:rPrChange w:id="190" w:author="fuad fuad" w:date="2024-10-02T10:47:00Z" w16du:dateUtc="2024-10-02T03:47:00Z">
              <w:rPr>
                <w:b/>
                <w:bCs/>
              </w:rPr>
            </w:rPrChange>
          </w:rPr>
          <w:t>ketentuan</w:t>
        </w:r>
        <w:proofErr w:type="spellEnd"/>
        <w:r w:rsidRPr="00437C69">
          <w:rPr>
            <w:rPrChange w:id="191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Pr="00437C69">
          <w:rPr>
            <w:rPrChange w:id="192" w:author="fuad fuad" w:date="2024-10-02T10:47:00Z" w16du:dateUtc="2024-10-02T03:47:00Z">
              <w:rPr>
                <w:b/>
                <w:bCs/>
              </w:rPr>
            </w:rPrChange>
          </w:rPr>
          <w:t>tambahan</w:t>
        </w:r>
        <w:proofErr w:type="spellEnd"/>
        <w:r w:rsidRPr="00437C69">
          <w:rPr>
            <w:rPrChange w:id="193" w:author="fuad fuad" w:date="2024-10-02T10:47:00Z" w16du:dateUtc="2024-10-02T03:47:00Z">
              <w:rPr>
                <w:b/>
                <w:bCs/>
              </w:rPr>
            </w:rPrChange>
          </w:rPr>
          <w:t xml:space="preserve"> (</w:t>
        </w:r>
        <w:proofErr w:type="spellStart"/>
        <w:r w:rsidRPr="00437C69">
          <w:rPr>
            <w:rPrChange w:id="194" w:author="fuad fuad" w:date="2024-10-02T10:47:00Z" w16du:dateUtc="2024-10-02T03:47:00Z">
              <w:rPr>
                <w:b/>
                <w:bCs/>
              </w:rPr>
            </w:rPrChange>
          </w:rPr>
          <w:t>pengecualian</w:t>
        </w:r>
        <w:proofErr w:type="spellEnd"/>
        <w:r w:rsidRPr="00437C69">
          <w:rPr>
            <w:rPrChange w:id="195" w:author="fuad fuad" w:date="2024-10-02T10:47:00Z" w16du:dateUtc="2024-10-02T03:47:00Z">
              <w:rPr>
                <w:b/>
                <w:bCs/>
              </w:rPr>
            </w:rPrChange>
          </w:rPr>
          <w:t xml:space="preserve">) </w:t>
        </w:r>
        <w:proofErr w:type="spellStart"/>
        <w:r w:rsidRPr="00437C69">
          <w:rPr>
            <w:rPrChange w:id="196" w:author="fuad fuad" w:date="2024-10-02T10:47:00Z" w16du:dateUtc="2024-10-02T03:47:00Z">
              <w:rPr>
                <w:b/>
                <w:bCs/>
              </w:rPr>
            </w:rPrChange>
          </w:rPr>
          <w:t>adalah</w:t>
        </w:r>
        <w:proofErr w:type="spellEnd"/>
        <w:r w:rsidRPr="00437C69">
          <w:rPr>
            <w:rPrChange w:id="197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Pr="00437C69">
          <w:rPr>
            <w:rPrChange w:id="198" w:author="fuad fuad" w:date="2024-10-02T10:47:00Z" w16du:dateUtc="2024-10-02T03:47:00Z">
              <w:rPr>
                <w:b/>
                <w:bCs/>
              </w:rPr>
            </w:rPrChange>
          </w:rPr>
          <w:t>ketika</w:t>
        </w:r>
        <w:proofErr w:type="spellEnd"/>
        <w:r w:rsidRPr="00437C69">
          <w:rPr>
            <w:rPrChange w:id="199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Pr="00437C69">
          <w:rPr>
            <w:rPrChange w:id="200" w:author="fuad fuad" w:date="2024-10-02T10:47:00Z" w16du:dateUtc="2024-10-02T03:47:00Z">
              <w:rPr>
                <w:b/>
                <w:bCs/>
              </w:rPr>
            </w:rPrChange>
          </w:rPr>
          <w:t>tahun</w:t>
        </w:r>
        <w:proofErr w:type="spellEnd"/>
        <w:r w:rsidRPr="00437C69">
          <w:rPr>
            <w:rPrChange w:id="201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Pr="00437C69">
          <w:rPr>
            <w:rPrChange w:id="202" w:author="fuad fuad" w:date="2024-10-02T10:47:00Z" w16du:dateUtc="2024-10-02T03:47:00Z">
              <w:rPr>
                <w:b/>
                <w:bCs/>
              </w:rPr>
            </w:rPrChange>
          </w:rPr>
          <w:t>kelipatan</w:t>
        </w:r>
        <w:proofErr w:type="spellEnd"/>
        <w:r w:rsidRPr="00437C69">
          <w:rPr>
            <w:rPrChange w:id="203" w:author="fuad fuad" w:date="2024-10-02T10:47:00Z" w16du:dateUtc="2024-10-02T03:47:00Z">
              <w:rPr>
                <w:b/>
                <w:bCs/>
              </w:rPr>
            </w:rPrChange>
          </w:rPr>
          <w:t xml:space="preserve"> 100 dan juga </w:t>
        </w:r>
        <w:proofErr w:type="spellStart"/>
        <w:r w:rsidRPr="00437C69">
          <w:rPr>
            <w:rPrChange w:id="204" w:author="fuad fuad" w:date="2024-10-02T10:47:00Z" w16du:dateUtc="2024-10-02T03:47:00Z">
              <w:rPr>
                <w:b/>
                <w:bCs/>
              </w:rPr>
            </w:rPrChange>
          </w:rPr>
          <w:t>kelipatan</w:t>
        </w:r>
        <w:proofErr w:type="spellEnd"/>
        <w:r w:rsidRPr="00437C69">
          <w:rPr>
            <w:rPrChange w:id="205" w:author="fuad fuad" w:date="2024-10-02T10:47:00Z" w16du:dateUtc="2024-10-02T03:47:00Z">
              <w:rPr>
                <w:b/>
                <w:bCs/>
              </w:rPr>
            </w:rPrChange>
          </w:rPr>
          <w:t xml:space="preserve"> 400 </w:t>
        </w:r>
        <w:proofErr w:type="spellStart"/>
        <w:r w:rsidRPr="00437C69">
          <w:rPr>
            <w:rPrChange w:id="206" w:author="fuad fuad" w:date="2024-10-02T10:47:00Z" w16du:dateUtc="2024-10-02T03:47:00Z">
              <w:rPr>
                <w:b/>
                <w:bCs/>
              </w:rPr>
            </w:rPrChange>
          </w:rPr>
          <w:t>maka</w:t>
        </w:r>
        <w:proofErr w:type="spellEnd"/>
        <w:r w:rsidRPr="00437C69">
          <w:rPr>
            <w:rPrChange w:id="207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Pr="00437C69">
          <w:rPr>
            <w:rPrChange w:id="208" w:author="fuad fuad" w:date="2024-10-02T10:47:00Z" w16du:dateUtc="2024-10-02T03:47:00Z">
              <w:rPr>
                <w:b/>
                <w:bCs/>
              </w:rPr>
            </w:rPrChange>
          </w:rPr>
          <w:t>tahun</w:t>
        </w:r>
        <w:proofErr w:type="spellEnd"/>
        <w:r w:rsidRPr="00437C69">
          <w:rPr>
            <w:rPrChange w:id="209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Pr="00437C69">
          <w:rPr>
            <w:rPrChange w:id="210" w:author="fuad fuad" w:date="2024-10-02T10:47:00Z" w16du:dateUtc="2024-10-02T03:47:00Z">
              <w:rPr>
                <w:b/>
                <w:bCs/>
              </w:rPr>
            </w:rPrChange>
          </w:rPr>
          <w:t>tersebut</w:t>
        </w:r>
        <w:proofErr w:type="spellEnd"/>
        <w:r w:rsidRPr="00437C69">
          <w:rPr>
            <w:rPrChange w:id="211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Pr="00437C69">
          <w:rPr>
            <w:rPrChange w:id="212" w:author="fuad fuad" w:date="2024-10-02T10:47:00Z" w16du:dateUtc="2024-10-02T03:47:00Z">
              <w:rPr>
                <w:b/>
                <w:bCs/>
              </w:rPr>
            </w:rPrChange>
          </w:rPr>
          <w:t>merupakan</w:t>
        </w:r>
        <w:proofErr w:type="spellEnd"/>
        <w:r w:rsidRPr="00437C69">
          <w:rPr>
            <w:rPrChange w:id="213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Pr="00437C69">
          <w:rPr>
            <w:rPrChange w:id="214" w:author="fuad fuad" w:date="2024-10-02T10:47:00Z" w16du:dateUtc="2024-10-02T03:47:00Z">
              <w:rPr>
                <w:b/>
                <w:bCs/>
              </w:rPr>
            </w:rPrChange>
          </w:rPr>
          <w:t>tahun</w:t>
        </w:r>
        <w:proofErr w:type="spellEnd"/>
        <w:r w:rsidRPr="00437C69">
          <w:rPr>
            <w:rPrChange w:id="215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Pr="00437C69">
          <w:rPr>
            <w:rPrChange w:id="216" w:author="fuad fuad" w:date="2024-10-02T10:47:00Z" w16du:dateUtc="2024-10-02T03:47:00Z">
              <w:rPr>
                <w:b/>
                <w:bCs/>
              </w:rPr>
            </w:rPrChange>
          </w:rPr>
          <w:t>kabisat</w:t>
        </w:r>
        <w:proofErr w:type="spellEnd"/>
        <w:r w:rsidRPr="00437C69">
          <w:rPr>
            <w:rPrChange w:id="217" w:author="fuad fuad" w:date="2024-10-02T10:47:00Z" w16du:dateUtc="2024-10-02T03:47:00Z">
              <w:rPr>
                <w:b/>
                <w:bCs/>
              </w:rPr>
            </w:rPrChange>
          </w:rPr>
          <w:t xml:space="preserve">. </w:t>
        </w:r>
        <w:proofErr w:type="spellStart"/>
        <w:r w:rsidRPr="00437C69">
          <w:rPr>
            <w:rPrChange w:id="218" w:author="fuad fuad" w:date="2024-10-02T10:47:00Z" w16du:dateUtc="2024-10-02T03:47:00Z">
              <w:rPr>
                <w:b/>
                <w:bCs/>
              </w:rPr>
            </w:rPrChange>
          </w:rPr>
          <w:t>Modifikasi</w:t>
        </w:r>
        <w:proofErr w:type="spellEnd"/>
        <w:r w:rsidRPr="00437C69">
          <w:rPr>
            <w:rPrChange w:id="219" w:author="fuad fuad" w:date="2024-10-02T10:47:00Z" w16du:dateUtc="2024-10-02T03:47:00Z">
              <w:rPr>
                <w:b/>
                <w:bCs/>
              </w:rPr>
            </w:rPrChange>
          </w:rPr>
          <w:t xml:space="preserve"> program </w:t>
        </w:r>
        <w:proofErr w:type="spellStart"/>
        <w:r w:rsidRPr="00437C69">
          <w:rPr>
            <w:rPrChange w:id="220" w:author="fuad fuad" w:date="2024-10-02T10:47:00Z" w16du:dateUtc="2024-10-02T03:47:00Z">
              <w:rPr>
                <w:b/>
                <w:bCs/>
              </w:rPr>
            </w:rPrChange>
          </w:rPr>
          <w:t>untuk</w:t>
        </w:r>
        <w:proofErr w:type="spellEnd"/>
        <w:r w:rsidRPr="00437C69">
          <w:rPr>
            <w:rPrChange w:id="221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Pr="00437C69">
          <w:rPr>
            <w:rPrChange w:id="222" w:author="fuad fuad" w:date="2024-10-02T10:47:00Z" w16du:dateUtc="2024-10-02T03:47:00Z">
              <w:rPr>
                <w:b/>
                <w:bCs/>
              </w:rPr>
            </w:rPrChange>
          </w:rPr>
          <w:t>menyesuaikan</w:t>
        </w:r>
        <w:proofErr w:type="spellEnd"/>
        <w:r w:rsidRPr="00437C69">
          <w:rPr>
            <w:rPrChange w:id="223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Pr="00437C69">
          <w:rPr>
            <w:rPrChange w:id="224" w:author="fuad fuad" w:date="2024-10-02T10:47:00Z" w16du:dateUtc="2024-10-02T03:47:00Z">
              <w:rPr>
                <w:b/>
                <w:bCs/>
              </w:rPr>
            </w:rPrChange>
          </w:rPr>
          <w:t>ketentuan</w:t>
        </w:r>
        <w:proofErr w:type="spellEnd"/>
        <w:r w:rsidRPr="00437C69">
          <w:rPr>
            <w:rPrChange w:id="225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proofErr w:type="gramStart"/>
        <w:r w:rsidRPr="00437C69">
          <w:rPr>
            <w:rPrChange w:id="226" w:author="fuad fuad" w:date="2024-10-02T10:47:00Z" w16du:dateUtc="2024-10-02T03:47:00Z">
              <w:rPr>
                <w:b/>
                <w:bCs/>
              </w:rPr>
            </w:rPrChange>
          </w:rPr>
          <w:t>tersebut</w:t>
        </w:r>
        <w:proofErr w:type="spellEnd"/>
        <w:r w:rsidRPr="00437C69">
          <w:rPr>
            <w:rPrChange w:id="227" w:author="fuad fuad" w:date="2024-10-02T10:47:00Z" w16du:dateUtc="2024-10-02T03:47:00Z">
              <w:rPr>
                <w:b/>
                <w:bCs/>
              </w:rPr>
            </w:rPrChange>
          </w:rPr>
          <w:t xml:space="preserve"> !</w:t>
        </w:r>
        <w:proofErr w:type="gramEnd"/>
        <w:r w:rsidRPr="00437C69">
          <w:rPr>
            <w:rPrChange w:id="228" w:author="fuad fuad" w:date="2024-10-02T10:47:00Z" w16du:dateUtc="2024-10-02T03:47:00Z">
              <w:rPr>
                <w:b/>
                <w:bCs/>
              </w:rPr>
            </w:rPrChange>
          </w:rPr>
          <w:t xml:space="preserve"> (</w:t>
        </w:r>
        <w:proofErr w:type="spellStart"/>
        <w:r w:rsidRPr="00437C69">
          <w:rPr>
            <w:rPrChange w:id="229" w:author="fuad fuad" w:date="2024-10-02T10:47:00Z" w16du:dateUtc="2024-10-02T03:47:00Z">
              <w:rPr>
                <w:b/>
                <w:bCs/>
              </w:rPr>
            </w:rPrChange>
          </w:rPr>
          <w:t>selesaikan</w:t>
        </w:r>
        <w:proofErr w:type="spellEnd"/>
        <w:r w:rsidRPr="00437C69">
          <w:rPr>
            <w:rPrChange w:id="230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Pr="00437C69">
          <w:rPr>
            <w:rPrChange w:id="231" w:author="fuad fuad" w:date="2024-10-02T10:47:00Z" w16du:dateUtc="2024-10-02T03:47:00Z">
              <w:rPr>
                <w:b/>
                <w:bCs/>
              </w:rPr>
            </w:rPrChange>
          </w:rPr>
          <w:t>tanpa</w:t>
        </w:r>
        <w:proofErr w:type="spellEnd"/>
        <w:r w:rsidRPr="00437C69">
          <w:rPr>
            <w:rPrChange w:id="232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Pr="00437C69">
          <w:rPr>
            <w:rPrChange w:id="233" w:author="fuad fuad" w:date="2024-10-02T10:47:00Z" w16du:dateUtc="2024-10-02T03:47:00Z">
              <w:rPr>
                <w:b/>
                <w:bCs/>
              </w:rPr>
            </w:rPrChange>
          </w:rPr>
          <w:t>menggunakan</w:t>
        </w:r>
        <w:proofErr w:type="spellEnd"/>
        <w:r w:rsidRPr="00437C69">
          <w:rPr>
            <w:rPrChange w:id="234" w:author="fuad fuad" w:date="2024-10-02T10:47:00Z" w16du:dateUtc="2024-10-02T03:47:00Z">
              <w:rPr>
                <w:b/>
                <w:bCs/>
              </w:rPr>
            </w:rPrChange>
          </w:rPr>
          <w:t xml:space="preserve"> operator </w:t>
        </w:r>
        <w:proofErr w:type="spellStart"/>
        <w:r w:rsidRPr="00437C69">
          <w:rPr>
            <w:rPrChange w:id="235" w:author="fuad fuad" w:date="2024-10-02T10:47:00Z" w16du:dateUtc="2024-10-02T03:47:00Z">
              <w:rPr>
                <w:b/>
                <w:bCs/>
              </w:rPr>
            </w:rPrChange>
          </w:rPr>
          <w:t>logika</w:t>
        </w:r>
        <w:proofErr w:type="spellEnd"/>
        <w:r w:rsidRPr="00437C69">
          <w:rPr>
            <w:rPrChange w:id="236" w:author="fuad fuad" w:date="2024-10-02T10:47:00Z" w16du:dateUtc="2024-10-02T03:47:00Z">
              <w:rPr>
                <w:b/>
                <w:bCs/>
              </w:rPr>
            </w:rPrChange>
          </w:rPr>
          <w:t xml:space="preserve">) </w:t>
        </w:r>
      </w:ins>
    </w:p>
    <w:p w14:paraId="6DEF5F67" w14:textId="543DEA22" w:rsidR="007C2954" w:rsidRPr="007C2954" w:rsidRDefault="00E55372" w:rsidP="007C2954">
      <w:pPr>
        <w:rPr>
          <w:ins w:id="237" w:author="fuad fuad" w:date="2024-10-02T11:37:00Z"/>
        </w:rPr>
      </w:pPr>
      <w:ins w:id="238" w:author="fuad fuad" w:date="2024-10-02T21:02:00Z" w16du:dateUtc="2024-10-02T14:02:00Z">
        <w:r w:rsidRPr="00E55372">
          <w:rPr>
            <w:noProof/>
          </w:rPr>
          <w:drawing>
            <wp:inline distT="0" distB="0" distL="0" distR="0" wp14:anchorId="664BFFF4" wp14:editId="0CA7192C">
              <wp:extent cx="5410478" cy="3035456"/>
              <wp:effectExtent l="0" t="0" r="0" b="0"/>
              <wp:docPr id="13367500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367500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10478" cy="303545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ACAFC70" w14:textId="77777777" w:rsidR="00E0245C" w:rsidRDefault="00E0245C" w:rsidP="00C708C0">
      <w:pPr>
        <w:rPr>
          <w:ins w:id="239" w:author="fuad fuad" w:date="2024-10-02T10:48:00Z" w16du:dateUtc="2024-10-02T03:48:00Z"/>
        </w:rPr>
      </w:pPr>
    </w:p>
    <w:p w14:paraId="57FDBA1C" w14:textId="69B180B1" w:rsidR="00437C69" w:rsidRDefault="00437C69">
      <w:pPr>
        <w:rPr>
          <w:ins w:id="240" w:author="fuad fuad" w:date="2024-10-03T16:58:00Z" w16du:dateUtc="2024-10-03T09:58:00Z"/>
        </w:rPr>
      </w:pPr>
      <w:ins w:id="241" w:author="fuad fuad" w:date="2024-10-02T10:47:00Z">
        <w:r w:rsidRPr="00437C69">
          <w:rPr>
            <w:rPrChange w:id="242" w:author="fuad fuad" w:date="2024-10-02T10:47:00Z" w16du:dateUtc="2024-10-02T03:47:00Z">
              <w:rPr>
                <w:b/>
                <w:bCs/>
              </w:rPr>
            </w:rPrChange>
          </w:rPr>
          <w:t xml:space="preserve">5. Push dan commit </w:t>
        </w:r>
        <w:proofErr w:type="spellStart"/>
        <w:r w:rsidRPr="00437C69">
          <w:rPr>
            <w:rPrChange w:id="243" w:author="fuad fuad" w:date="2024-10-02T10:47:00Z" w16du:dateUtc="2024-10-02T03:47:00Z">
              <w:rPr>
                <w:b/>
                <w:bCs/>
              </w:rPr>
            </w:rPrChange>
          </w:rPr>
          <w:t>hasil</w:t>
        </w:r>
        <w:proofErr w:type="spellEnd"/>
        <w:r w:rsidRPr="00437C69">
          <w:rPr>
            <w:rPrChange w:id="244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Pr="00437C69">
          <w:rPr>
            <w:rPrChange w:id="245" w:author="fuad fuad" w:date="2024-10-02T10:47:00Z" w16du:dateUtc="2024-10-02T03:47:00Z">
              <w:rPr>
                <w:b/>
                <w:bCs/>
              </w:rPr>
            </w:rPrChange>
          </w:rPr>
          <w:t>modifikasi</w:t>
        </w:r>
        <w:proofErr w:type="spellEnd"/>
        <w:r w:rsidRPr="00437C69">
          <w:rPr>
            <w:rPrChange w:id="246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Pr="00437C69">
          <w:rPr>
            <w:rPrChange w:id="247" w:author="fuad fuad" w:date="2024-10-02T10:47:00Z" w16du:dateUtc="2024-10-02T03:47:00Z">
              <w:rPr>
                <w:b/>
                <w:bCs/>
              </w:rPr>
            </w:rPrChange>
          </w:rPr>
          <w:t>anda</w:t>
        </w:r>
        <w:proofErr w:type="spellEnd"/>
        <w:r w:rsidRPr="00437C69">
          <w:rPr>
            <w:rPrChange w:id="248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spellStart"/>
        <w:r w:rsidRPr="00437C69">
          <w:rPr>
            <w:rPrChange w:id="249" w:author="fuad fuad" w:date="2024-10-02T10:47:00Z" w16du:dateUtc="2024-10-02T03:47:00Z">
              <w:rPr>
                <w:b/>
                <w:bCs/>
              </w:rPr>
            </w:rPrChange>
          </w:rPr>
          <w:t>ke</w:t>
        </w:r>
        <w:proofErr w:type="spellEnd"/>
        <w:r w:rsidRPr="00437C69">
          <w:rPr>
            <w:rPrChange w:id="250" w:author="fuad fuad" w:date="2024-10-02T10:47:00Z" w16du:dateUtc="2024-10-02T03:47:00Z">
              <w:rPr>
                <w:b/>
                <w:bCs/>
              </w:rPr>
            </w:rPrChange>
          </w:rPr>
          <w:t xml:space="preserve"> </w:t>
        </w:r>
        <w:proofErr w:type="gramStart"/>
        <w:r w:rsidRPr="00437C69">
          <w:rPr>
            <w:rPrChange w:id="251" w:author="fuad fuad" w:date="2024-10-02T10:47:00Z" w16du:dateUtc="2024-10-02T03:47:00Z">
              <w:rPr>
                <w:b/>
                <w:bCs/>
              </w:rPr>
            </w:rPrChange>
          </w:rPr>
          <w:t>repository !</w:t>
        </w:r>
      </w:ins>
      <w:proofErr w:type="gramEnd"/>
    </w:p>
    <w:p w14:paraId="5B2C843B" w14:textId="77777777" w:rsidR="0021307B" w:rsidRDefault="0021307B">
      <w:pPr>
        <w:rPr>
          <w:ins w:id="252" w:author="fuad fuad" w:date="2024-10-03T16:58:00Z" w16du:dateUtc="2024-10-03T09:58:00Z"/>
        </w:rPr>
      </w:pPr>
    </w:p>
    <w:p w14:paraId="167D8B67" w14:textId="77777777" w:rsidR="007E62E9" w:rsidRDefault="007E62E9">
      <w:pPr>
        <w:rPr>
          <w:ins w:id="253" w:author="fuad fuad" w:date="2024-10-03T16:58:00Z" w16du:dateUtc="2024-10-03T09:58:00Z"/>
        </w:rPr>
      </w:pPr>
    </w:p>
    <w:p w14:paraId="6595D084" w14:textId="77777777" w:rsidR="007E62E9" w:rsidRPr="007E62E9" w:rsidRDefault="007E62E9">
      <w:pPr>
        <w:rPr>
          <w:ins w:id="254" w:author="fuad fuad" w:date="2024-10-03T16:59:00Z" w16du:dateUtc="2024-10-03T09:59:00Z"/>
          <w:b/>
          <w:bCs/>
          <w:sz w:val="24"/>
          <w:szCs w:val="24"/>
          <w:rPrChange w:id="255" w:author="fuad fuad" w:date="2024-10-03T16:59:00Z" w16du:dateUtc="2024-10-03T09:59:00Z">
            <w:rPr>
              <w:ins w:id="256" w:author="fuad fuad" w:date="2024-10-03T16:59:00Z" w16du:dateUtc="2024-10-03T09:59:00Z"/>
            </w:rPr>
          </w:rPrChange>
        </w:rPr>
      </w:pPr>
      <w:ins w:id="257" w:author="fuad fuad" w:date="2024-10-03T16:58:00Z">
        <w:r w:rsidRPr="007E62E9">
          <w:rPr>
            <w:b/>
            <w:bCs/>
            <w:sz w:val="24"/>
            <w:szCs w:val="24"/>
            <w:rPrChange w:id="258" w:author="fuad fuad" w:date="2024-10-03T16:59:00Z" w16du:dateUtc="2024-10-03T09:59:00Z">
              <w:rPr/>
            </w:rPrChange>
          </w:rPr>
          <w:t xml:space="preserve">2.2 </w:t>
        </w:r>
        <w:proofErr w:type="spellStart"/>
        <w:r w:rsidRPr="007E62E9">
          <w:rPr>
            <w:b/>
            <w:bCs/>
            <w:sz w:val="24"/>
            <w:szCs w:val="24"/>
            <w:rPrChange w:id="259" w:author="fuad fuad" w:date="2024-10-03T16:59:00Z" w16du:dateUtc="2024-10-03T09:59:00Z">
              <w:rPr/>
            </w:rPrChange>
          </w:rPr>
          <w:t>Percobaan</w:t>
        </w:r>
        <w:proofErr w:type="spellEnd"/>
        <w:r w:rsidRPr="007E62E9">
          <w:rPr>
            <w:b/>
            <w:bCs/>
            <w:sz w:val="24"/>
            <w:szCs w:val="24"/>
            <w:rPrChange w:id="260" w:author="fuad fuad" w:date="2024-10-03T16:59:00Z" w16du:dateUtc="2024-10-03T09:59:00Z">
              <w:rPr/>
            </w:rPrChange>
          </w:rPr>
          <w:t xml:space="preserve"> 2 </w:t>
        </w:r>
      </w:ins>
    </w:p>
    <w:p w14:paraId="066F89DD" w14:textId="6E4EF18E" w:rsidR="0021307B" w:rsidRDefault="007E62E9">
      <w:pPr>
        <w:rPr>
          <w:ins w:id="261" w:author="fuad fuad" w:date="2024-10-03T16:59:00Z" w16du:dateUtc="2024-10-03T09:59:00Z"/>
          <w:b/>
          <w:bCs/>
          <w:sz w:val="24"/>
          <w:szCs w:val="24"/>
        </w:rPr>
      </w:pPr>
      <w:ins w:id="262" w:author="fuad fuad" w:date="2024-10-03T16:58:00Z">
        <w:r w:rsidRPr="007E62E9">
          <w:rPr>
            <w:b/>
            <w:bCs/>
            <w:sz w:val="24"/>
            <w:szCs w:val="24"/>
            <w:rPrChange w:id="263" w:author="fuad fuad" w:date="2024-10-03T16:59:00Z" w16du:dateUtc="2024-10-03T09:59:00Z">
              <w:rPr/>
            </w:rPrChange>
          </w:rPr>
          <w:t xml:space="preserve">Waktu </w:t>
        </w:r>
        <w:proofErr w:type="spellStart"/>
        <w:r w:rsidRPr="007E62E9">
          <w:rPr>
            <w:b/>
            <w:bCs/>
            <w:sz w:val="24"/>
            <w:szCs w:val="24"/>
            <w:rPrChange w:id="264" w:author="fuad fuad" w:date="2024-10-03T16:59:00Z" w16du:dateUtc="2024-10-03T09:59:00Z">
              <w:rPr/>
            </w:rPrChange>
          </w:rPr>
          <w:t>Percobaan</w:t>
        </w:r>
        <w:proofErr w:type="spellEnd"/>
        <w:r w:rsidRPr="007E62E9">
          <w:rPr>
            <w:b/>
            <w:bCs/>
            <w:sz w:val="24"/>
            <w:szCs w:val="24"/>
            <w:rPrChange w:id="265" w:author="fuad fuad" w:date="2024-10-03T16:59:00Z" w16du:dateUtc="2024-10-03T09:59:00Z">
              <w:rPr/>
            </w:rPrChange>
          </w:rPr>
          <w:t xml:space="preserve"> 50 </w:t>
        </w:r>
        <w:proofErr w:type="spellStart"/>
        <w:r w:rsidRPr="007E62E9">
          <w:rPr>
            <w:b/>
            <w:bCs/>
            <w:sz w:val="24"/>
            <w:szCs w:val="24"/>
            <w:rPrChange w:id="266" w:author="fuad fuad" w:date="2024-10-03T16:59:00Z" w16du:dateUtc="2024-10-03T09:59:00Z">
              <w:rPr/>
            </w:rPrChange>
          </w:rPr>
          <w:t>Menit</w:t>
        </w:r>
      </w:ins>
      <w:proofErr w:type="spellEnd"/>
    </w:p>
    <w:p w14:paraId="67A376E9" w14:textId="77777777" w:rsidR="007E62E9" w:rsidRDefault="007E62E9">
      <w:pPr>
        <w:rPr>
          <w:ins w:id="267" w:author="fuad fuad" w:date="2024-10-03T16:59:00Z" w16du:dateUtc="2024-10-03T09:59:00Z"/>
          <w:b/>
          <w:bCs/>
          <w:sz w:val="24"/>
          <w:szCs w:val="24"/>
        </w:rPr>
      </w:pPr>
    </w:p>
    <w:p w14:paraId="05D5CD66" w14:textId="684DA3F8" w:rsidR="00706A52" w:rsidRDefault="00320D4B">
      <w:pPr>
        <w:rPr>
          <w:ins w:id="268" w:author="fuad fuad" w:date="2024-10-03T16:59:00Z" w16du:dateUtc="2024-10-03T09:59:00Z"/>
        </w:rPr>
      </w:pPr>
      <w:ins w:id="269" w:author="fuad fuad" w:date="2024-10-03T17:25:00Z" w16du:dateUtc="2024-10-03T10:25:00Z">
        <w:r>
          <w:t>1</w:t>
        </w:r>
      </w:ins>
      <w:ins w:id="270" w:author="fuad fuad" w:date="2024-10-03T16:59:00Z">
        <w:r w:rsidR="00706A52" w:rsidRPr="00706A52">
          <w:t xml:space="preserve">. </w:t>
        </w:r>
        <w:proofErr w:type="spellStart"/>
        <w:r w:rsidR="00706A52" w:rsidRPr="00706A52">
          <w:t>Buatlah</w:t>
        </w:r>
        <w:proofErr w:type="spellEnd"/>
        <w:r w:rsidR="00706A52" w:rsidRPr="00706A52">
          <w:t xml:space="preserve"> </w:t>
        </w:r>
        <w:proofErr w:type="spellStart"/>
        <w:r w:rsidR="00706A52" w:rsidRPr="00706A52">
          <w:t>struktur</w:t>
        </w:r>
        <w:proofErr w:type="spellEnd"/>
        <w:r w:rsidR="00706A52" w:rsidRPr="00706A52">
          <w:t xml:space="preserve"> </w:t>
        </w:r>
        <w:proofErr w:type="spellStart"/>
        <w:r w:rsidR="00706A52" w:rsidRPr="00706A52">
          <w:t>dasar</w:t>
        </w:r>
        <w:proofErr w:type="spellEnd"/>
        <w:r w:rsidR="00706A52" w:rsidRPr="00706A52">
          <w:t xml:space="preserve"> java (</w:t>
        </w:r>
        <w:proofErr w:type="spellStart"/>
        <w:r w:rsidR="00706A52" w:rsidRPr="00706A52">
          <w:t>membuat</w:t>
        </w:r>
        <w:proofErr w:type="spellEnd"/>
        <w:r w:rsidR="00706A52" w:rsidRPr="00706A52">
          <w:t xml:space="preserve"> class dan program main). </w:t>
        </w:r>
      </w:ins>
    </w:p>
    <w:p w14:paraId="2AF40509" w14:textId="1161D45C" w:rsidR="00706A52" w:rsidRDefault="00320D4B">
      <w:pPr>
        <w:rPr>
          <w:ins w:id="271" w:author="fuad fuad" w:date="2024-10-03T16:59:00Z" w16du:dateUtc="2024-10-03T09:59:00Z"/>
        </w:rPr>
      </w:pPr>
      <w:ins w:id="272" w:author="fuad fuad" w:date="2024-10-03T17:25:00Z" w16du:dateUtc="2024-10-03T10:25:00Z">
        <w:r>
          <w:t>2</w:t>
        </w:r>
      </w:ins>
      <w:ins w:id="273" w:author="fuad fuad" w:date="2024-10-03T16:59:00Z">
        <w:r w:rsidR="00706A52" w:rsidRPr="00706A52">
          <w:t xml:space="preserve">. </w:t>
        </w:r>
        <w:proofErr w:type="spellStart"/>
        <w:r w:rsidR="00706A52" w:rsidRPr="00706A52">
          <w:t>Tambahkan</w:t>
        </w:r>
        <w:proofErr w:type="spellEnd"/>
        <w:r w:rsidR="00706A52" w:rsidRPr="00706A52">
          <w:t xml:space="preserve"> import library Scanner. </w:t>
        </w:r>
      </w:ins>
    </w:p>
    <w:p w14:paraId="661576D6" w14:textId="05062156" w:rsidR="00706A52" w:rsidRDefault="00320D4B">
      <w:pPr>
        <w:rPr>
          <w:ins w:id="274" w:author="fuad fuad" w:date="2024-10-03T16:59:00Z" w16du:dateUtc="2024-10-03T09:59:00Z"/>
        </w:rPr>
      </w:pPr>
      <w:ins w:id="275" w:author="fuad fuad" w:date="2024-10-03T17:25:00Z" w16du:dateUtc="2024-10-03T10:25:00Z">
        <w:r>
          <w:t>3</w:t>
        </w:r>
      </w:ins>
      <w:ins w:id="276" w:author="fuad fuad" w:date="2024-10-03T16:59:00Z">
        <w:r w:rsidR="00706A52" w:rsidRPr="00706A52">
          <w:t xml:space="preserve">. </w:t>
        </w:r>
        <w:proofErr w:type="spellStart"/>
        <w:r w:rsidR="00706A52" w:rsidRPr="00706A52">
          <w:t>Deklarasikan</w:t>
        </w:r>
        <w:proofErr w:type="spellEnd"/>
        <w:r w:rsidR="00706A52" w:rsidRPr="00706A52">
          <w:t xml:space="preserve"> </w:t>
        </w:r>
        <w:proofErr w:type="gramStart"/>
        <w:r w:rsidR="00706A52" w:rsidRPr="00706A52">
          <w:t>Scanner :</w:t>
        </w:r>
        <w:proofErr w:type="gramEnd"/>
        <w:r w:rsidR="00706A52" w:rsidRPr="00706A52">
          <w:t xml:space="preserve"> </w:t>
        </w:r>
        <w:proofErr w:type="spellStart"/>
        <w:r w:rsidR="00706A52" w:rsidRPr="00706A52">
          <w:t>beri</w:t>
        </w:r>
        <w:proofErr w:type="spellEnd"/>
        <w:r w:rsidR="00706A52" w:rsidRPr="00706A52">
          <w:t xml:space="preserve"> </w:t>
        </w:r>
        <w:proofErr w:type="spellStart"/>
        <w:r w:rsidR="00706A52" w:rsidRPr="00706A52">
          <w:t>nama</w:t>
        </w:r>
        <w:proofErr w:type="spellEnd"/>
        <w:r w:rsidR="00706A52" w:rsidRPr="00706A52">
          <w:t xml:space="preserve"> Scanner </w:t>
        </w:r>
        <w:proofErr w:type="spellStart"/>
        <w:r w:rsidR="00706A52" w:rsidRPr="00706A52">
          <w:t>dengan</w:t>
        </w:r>
        <w:proofErr w:type="spellEnd"/>
        <w:r w:rsidR="00706A52" w:rsidRPr="00706A52">
          <w:t xml:space="preserve"> </w:t>
        </w:r>
        <w:proofErr w:type="spellStart"/>
        <w:r w:rsidR="00706A52" w:rsidRPr="00706A52">
          <w:t>identitas</w:t>
        </w:r>
        <w:proofErr w:type="spellEnd"/>
        <w:r w:rsidR="00706A52" w:rsidRPr="00706A52">
          <w:t xml:space="preserve"> Absen. Format </w:t>
        </w:r>
        <w:proofErr w:type="spellStart"/>
        <w:r w:rsidR="00706A52" w:rsidRPr="00706A52">
          <w:t>inputAbsen</w:t>
        </w:r>
        <w:proofErr w:type="spellEnd"/>
        <w:r w:rsidR="00706A52" w:rsidRPr="00706A52">
          <w:t xml:space="preserve"> </w:t>
        </w:r>
      </w:ins>
    </w:p>
    <w:p w14:paraId="7DF0545C" w14:textId="6F4C1B15" w:rsidR="00706A52" w:rsidRDefault="00320D4B">
      <w:pPr>
        <w:rPr>
          <w:ins w:id="277" w:author="fuad fuad" w:date="2024-10-03T16:59:00Z" w16du:dateUtc="2024-10-03T09:59:00Z"/>
        </w:rPr>
      </w:pPr>
      <w:ins w:id="278" w:author="fuad fuad" w:date="2024-10-03T17:25:00Z" w16du:dateUtc="2024-10-03T10:25:00Z">
        <w:r>
          <w:t>4</w:t>
        </w:r>
      </w:ins>
      <w:ins w:id="279" w:author="fuad fuad" w:date="2024-10-03T16:59:00Z">
        <w:r w:rsidR="00706A52" w:rsidRPr="00706A52">
          <w:t xml:space="preserve">. </w:t>
        </w:r>
        <w:proofErr w:type="spellStart"/>
        <w:r w:rsidR="00706A52" w:rsidRPr="00706A52">
          <w:t>Tuliskan</w:t>
        </w:r>
        <w:proofErr w:type="spellEnd"/>
        <w:r w:rsidR="00706A52" w:rsidRPr="00706A52">
          <w:t xml:space="preserve"> </w:t>
        </w:r>
        <w:proofErr w:type="spellStart"/>
        <w:r w:rsidR="00706A52" w:rsidRPr="00706A52">
          <w:t>perintah</w:t>
        </w:r>
        <w:proofErr w:type="spellEnd"/>
        <w:r w:rsidR="00706A52" w:rsidRPr="00706A52">
          <w:t xml:space="preserve"> </w:t>
        </w:r>
        <w:proofErr w:type="spellStart"/>
        <w:r w:rsidR="00706A52" w:rsidRPr="00706A52">
          <w:t>untuk</w:t>
        </w:r>
        <w:proofErr w:type="spellEnd"/>
        <w:r w:rsidR="00706A52" w:rsidRPr="00706A52">
          <w:t xml:space="preserve"> </w:t>
        </w:r>
        <w:proofErr w:type="spellStart"/>
        <w:r w:rsidR="00706A52" w:rsidRPr="00706A52">
          <w:t>memasukkan</w:t>
        </w:r>
        <w:proofErr w:type="spellEnd"/>
        <w:r w:rsidR="00706A52" w:rsidRPr="00706A52">
          <w:t xml:space="preserve"> </w:t>
        </w:r>
        <w:proofErr w:type="spellStart"/>
        <w:r w:rsidR="00706A52" w:rsidRPr="00706A52">
          <w:t>inputan</w:t>
        </w:r>
        <w:proofErr w:type="spellEnd"/>
        <w:r w:rsidR="00706A52" w:rsidRPr="00706A52">
          <w:t xml:space="preserve"> </w:t>
        </w:r>
        <w:proofErr w:type="spellStart"/>
        <w:r w:rsidR="00706A52" w:rsidRPr="00706A52">
          <w:t>dari</w:t>
        </w:r>
        <w:proofErr w:type="spellEnd"/>
        <w:r w:rsidR="00706A52" w:rsidRPr="00706A52">
          <w:t xml:space="preserve"> keyboard, </w:t>
        </w:r>
        <w:proofErr w:type="spellStart"/>
        <w:r w:rsidR="00706A52" w:rsidRPr="00706A52">
          <w:t>untuk</w:t>
        </w:r>
        <w:proofErr w:type="spellEnd"/>
        <w:r w:rsidR="00706A52" w:rsidRPr="00706A52">
          <w:t xml:space="preserve"> </w:t>
        </w:r>
        <w:proofErr w:type="spellStart"/>
        <w:r w:rsidR="00706A52" w:rsidRPr="00706A52">
          <w:t>pilihan</w:t>
        </w:r>
        <w:proofErr w:type="spellEnd"/>
        <w:r w:rsidR="00706A52" w:rsidRPr="00706A52">
          <w:t xml:space="preserve"> menu dan member. </w:t>
        </w:r>
      </w:ins>
    </w:p>
    <w:p w14:paraId="2E57EAA5" w14:textId="6C7253DF" w:rsidR="00706A52" w:rsidRDefault="00320D4B">
      <w:pPr>
        <w:rPr>
          <w:ins w:id="280" w:author="fuad fuad" w:date="2024-10-03T16:59:00Z" w16du:dateUtc="2024-10-03T09:59:00Z"/>
        </w:rPr>
      </w:pPr>
      <w:ins w:id="281" w:author="fuad fuad" w:date="2024-10-03T17:25:00Z" w16du:dateUtc="2024-10-03T10:25:00Z">
        <w:r>
          <w:t>5</w:t>
        </w:r>
      </w:ins>
      <w:ins w:id="282" w:author="fuad fuad" w:date="2024-10-03T16:59:00Z">
        <w:r w:rsidR="00706A52" w:rsidRPr="00706A52">
          <w:t xml:space="preserve">. </w:t>
        </w:r>
        <w:proofErr w:type="spellStart"/>
        <w:r w:rsidR="00706A52" w:rsidRPr="00706A52">
          <w:t>Tambahkan</w:t>
        </w:r>
        <w:proofErr w:type="spellEnd"/>
        <w:r w:rsidR="00706A52" w:rsidRPr="00706A52">
          <w:t xml:space="preserve"> </w:t>
        </w:r>
        <w:proofErr w:type="spellStart"/>
        <w:r w:rsidR="00706A52" w:rsidRPr="00706A52">
          <w:t>kode</w:t>
        </w:r>
        <w:proofErr w:type="spellEnd"/>
        <w:r w:rsidR="00706A52" w:rsidRPr="00706A52">
          <w:t xml:space="preserve"> program </w:t>
        </w:r>
        <w:proofErr w:type="spellStart"/>
        <w:r w:rsidR="00706A52" w:rsidRPr="00706A52">
          <w:t>berikut</w:t>
        </w:r>
        <w:proofErr w:type="spellEnd"/>
        <w:r w:rsidR="00706A52" w:rsidRPr="00706A52">
          <w:t xml:space="preserve"> </w:t>
        </w:r>
        <w:proofErr w:type="spellStart"/>
        <w:r w:rsidR="00706A52" w:rsidRPr="00706A52">
          <w:t>untuk</w:t>
        </w:r>
        <w:proofErr w:type="spellEnd"/>
        <w:r w:rsidR="00706A52" w:rsidRPr="00706A52">
          <w:t xml:space="preserve"> </w:t>
        </w:r>
        <w:proofErr w:type="spellStart"/>
        <w:r w:rsidR="00706A52" w:rsidRPr="00706A52">
          <w:t>tampilan</w:t>
        </w:r>
        <w:proofErr w:type="spellEnd"/>
        <w:r w:rsidR="00706A52" w:rsidRPr="00706A52">
          <w:t xml:space="preserve"> menu</w:t>
        </w:r>
      </w:ins>
    </w:p>
    <w:p w14:paraId="236F5484" w14:textId="2DA94EB0" w:rsidR="007E62E9" w:rsidRDefault="00320D4B">
      <w:pPr>
        <w:rPr>
          <w:ins w:id="283" w:author="fuad fuad" w:date="2024-10-03T17:24:00Z" w16du:dateUtc="2024-10-03T10:24:00Z"/>
        </w:rPr>
      </w:pPr>
      <w:ins w:id="284" w:author="fuad fuad" w:date="2024-10-03T17:25:00Z" w16du:dateUtc="2024-10-03T10:25:00Z">
        <w:r>
          <w:t>6</w:t>
        </w:r>
      </w:ins>
      <w:ins w:id="285" w:author="fuad fuad" w:date="2024-10-03T16:59:00Z">
        <w:r w:rsidR="00706A52" w:rsidRPr="00706A52">
          <w:t xml:space="preserve">. </w:t>
        </w:r>
        <w:proofErr w:type="spellStart"/>
        <w:r w:rsidR="00706A52" w:rsidRPr="00706A52">
          <w:t>Buatlah</w:t>
        </w:r>
        <w:proofErr w:type="spellEnd"/>
        <w:r w:rsidR="00706A52" w:rsidRPr="00706A52">
          <w:t xml:space="preserve"> </w:t>
        </w:r>
        <w:proofErr w:type="spellStart"/>
        <w:r w:rsidR="00706A52" w:rsidRPr="00706A52">
          <w:t>struktur</w:t>
        </w:r>
        <w:proofErr w:type="spellEnd"/>
        <w:r w:rsidR="00706A52" w:rsidRPr="00706A52">
          <w:t xml:space="preserve"> </w:t>
        </w:r>
        <w:proofErr w:type="spellStart"/>
        <w:r w:rsidR="00706A52" w:rsidRPr="00706A52">
          <w:t>kondisi</w:t>
        </w:r>
        <w:proofErr w:type="spellEnd"/>
        <w:r w:rsidR="00706A52" w:rsidRPr="00706A52">
          <w:t xml:space="preserve"> </w:t>
        </w:r>
        <w:proofErr w:type="spellStart"/>
        <w:r w:rsidR="00706A52" w:rsidRPr="00706A52">
          <w:t>pertama</w:t>
        </w:r>
        <w:proofErr w:type="spellEnd"/>
        <w:r w:rsidR="00706A52" w:rsidRPr="00706A52">
          <w:t xml:space="preserve"> → </w:t>
        </w:r>
        <w:proofErr w:type="spellStart"/>
        <w:r w:rsidR="00706A52" w:rsidRPr="00706A52">
          <w:t>jika</w:t>
        </w:r>
        <w:proofErr w:type="spellEnd"/>
        <w:r w:rsidR="00706A52" w:rsidRPr="00706A52">
          <w:t xml:space="preserve"> </w:t>
        </w:r>
        <w:proofErr w:type="spellStart"/>
        <w:r w:rsidR="00706A52" w:rsidRPr="00706A52">
          <w:t>pembeli</w:t>
        </w:r>
        <w:proofErr w:type="spellEnd"/>
        <w:r w:rsidR="00706A52" w:rsidRPr="00706A52">
          <w:t xml:space="preserve"> </w:t>
        </w:r>
        <w:proofErr w:type="spellStart"/>
        <w:r w:rsidR="00706A52" w:rsidRPr="00706A52">
          <w:t>memiliki</w:t>
        </w:r>
        <w:proofErr w:type="spellEnd"/>
        <w:r w:rsidR="00706A52" w:rsidRPr="00706A52">
          <w:t xml:space="preserve"> member</w:t>
        </w:r>
      </w:ins>
    </w:p>
    <w:p w14:paraId="77B19AB4" w14:textId="477CF402" w:rsidR="001A0A99" w:rsidRDefault="00320D4B">
      <w:pPr>
        <w:rPr>
          <w:ins w:id="286" w:author="fuad fuad" w:date="2024-10-03T17:25:00Z" w16du:dateUtc="2024-10-03T10:25:00Z"/>
        </w:rPr>
      </w:pPr>
      <w:ins w:id="287" w:author="fuad fuad" w:date="2024-10-03T17:24:00Z" w16du:dateUtc="2024-10-03T10:24:00Z">
        <w:r>
          <w:rPr>
            <w:noProof/>
          </w:rPr>
          <w:drawing>
            <wp:inline distT="0" distB="0" distL="0" distR="0" wp14:anchorId="1FA9D9A1" wp14:editId="554FB950">
              <wp:extent cx="4933144" cy="3549650"/>
              <wp:effectExtent l="0" t="0" r="1270" b="0"/>
              <wp:docPr id="49827629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98276292" name="Picture 498276292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8144" cy="355324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9D200DB" w14:textId="77777777" w:rsidR="007C710A" w:rsidRDefault="007C710A">
      <w:pPr>
        <w:rPr>
          <w:ins w:id="288" w:author="fuad fuad" w:date="2024-10-03T17:28:00Z" w16du:dateUtc="2024-10-03T10:28:00Z"/>
        </w:rPr>
      </w:pPr>
    </w:p>
    <w:p w14:paraId="315CB7DA" w14:textId="77777777" w:rsidR="007C710A" w:rsidRDefault="007C710A">
      <w:pPr>
        <w:rPr>
          <w:ins w:id="289" w:author="fuad fuad" w:date="2024-10-03T17:28:00Z" w16du:dateUtc="2024-10-03T10:28:00Z"/>
        </w:rPr>
      </w:pPr>
    </w:p>
    <w:p w14:paraId="761CACB1" w14:textId="77777777" w:rsidR="007C710A" w:rsidRDefault="007C710A">
      <w:pPr>
        <w:rPr>
          <w:ins w:id="290" w:author="fuad fuad" w:date="2024-10-03T17:28:00Z" w16du:dateUtc="2024-10-03T10:28:00Z"/>
        </w:rPr>
      </w:pPr>
    </w:p>
    <w:p w14:paraId="6A9B1D24" w14:textId="77777777" w:rsidR="007C710A" w:rsidRDefault="007C710A">
      <w:pPr>
        <w:rPr>
          <w:ins w:id="291" w:author="fuad fuad" w:date="2024-10-03T17:28:00Z" w16du:dateUtc="2024-10-03T10:28:00Z"/>
        </w:rPr>
      </w:pPr>
    </w:p>
    <w:p w14:paraId="070E10CC" w14:textId="77777777" w:rsidR="007C710A" w:rsidRDefault="007C710A">
      <w:pPr>
        <w:rPr>
          <w:ins w:id="292" w:author="fuad fuad" w:date="2024-10-03T17:28:00Z" w16du:dateUtc="2024-10-03T10:28:00Z"/>
        </w:rPr>
      </w:pPr>
    </w:p>
    <w:p w14:paraId="070F3894" w14:textId="77777777" w:rsidR="007C710A" w:rsidRDefault="007C710A">
      <w:pPr>
        <w:rPr>
          <w:ins w:id="293" w:author="fuad fuad" w:date="2024-10-03T17:28:00Z" w16du:dateUtc="2024-10-03T10:28:00Z"/>
        </w:rPr>
      </w:pPr>
    </w:p>
    <w:p w14:paraId="339DEF42" w14:textId="77777777" w:rsidR="007C710A" w:rsidRDefault="007C710A">
      <w:pPr>
        <w:rPr>
          <w:ins w:id="294" w:author="fuad fuad" w:date="2024-10-03T17:28:00Z" w16du:dateUtc="2024-10-03T10:28:00Z"/>
        </w:rPr>
      </w:pPr>
    </w:p>
    <w:p w14:paraId="2E77E32B" w14:textId="77777777" w:rsidR="007C710A" w:rsidRDefault="007C710A">
      <w:pPr>
        <w:rPr>
          <w:ins w:id="295" w:author="fuad fuad" w:date="2024-10-03T17:28:00Z" w16du:dateUtc="2024-10-03T10:28:00Z"/>
        </w:rPr>
      </w:pPr>
    </w:p>
    <w:p w14:paraId="4196AE93" w14:textId="4852AEC1" w:rsidR="00320D4B" w:rsidRDefault="000562DB">
      <w:pPr>
        <w:rPr>
          <w:ins w:id="296" w:author="fuad fuad" w:date="2024-10-03T17:26:00Z" w16du:dateUtc="2024-10-03T10:26:00Z"/>
        </w:rPr>
      </w:pPr>
      <w:ins w:id="297" w:author="fuad fuad" w:date="2024-10-03T17:25:00Z" w16du:dateUtc="2024-10-03T10:25:00Z">
        <w:r>
          <w:t xml:space="preserve">10. </w:t>
        </w:r>
        <w:proofErr w:type="spellStart"/>
        <w:r>
          <w:t>Struktur</w:t>
        </w:r>
        <w:proofErr w:type="spellEnd"/>
        <w:r>
          <w:t xml:space="preserve"> </w:t>
        </w:r>
        <w:proofErr w:type="spellStart"/>
        <w:r>
          <w:t>kedua</w:t>
        </w:r>
        <w:proofErr w:type="spellEnd"/>
        <w:r>
          <w:t xml:space="preserve"> </w:t>
        </w:r>
      </w:ins>
      <w:proofErr w:type="spellStart"/>
      <w:ins w:id="298" w:author="fuad fuad" w:date="2024-10-03T17:26:00Z" w16du:dateUtc="2024-10-03T10:26:00Z">
        <w:r>
          <w:t>k</w:t>
        </w:r>
      </w:ins>
      <w:ins w:id="299" w:author="fuad fuad" w:date="2024-10-03T17:25:00Z" w16du:dateUtc="2024-10-03T10:25:00Z">
        <w:r>
          <w:t>etika</w:t>
        </w:r>
        <w:proofErr w:type="spellEnd"/>
        <w:r>
          <w:t xml:space="preserve"> </w:t>
        </w:r>
        <w:proofErr w:type="spellStart"/>
        <w:r>
          <w:t>pembeli</w:t>
        </w:r>
        <w:proofErr w:type="spellEnd"/>
        <w:r>
          <w:t xml:space="preserve"> </w:t>
        </w:r>
        <w:proofErr w:type="spellStart"/>
        <w:r>
          <w:t>tidak</w:t>
        </w:r>
        <w:proofErr w:type="spellEnd"/>
        <w:r>
          <w:t xml:space="preserve"> </w:t>
        </w:r>
        <w:proofErr w:type="spellStart"/>
        <w:r>
          <w:t>memiliki</w:t>
        </w:r>
        <w:proofErr w:type="spellEnd"/>
        <w:r>
          <w:t xml:space="preserve"> </w:t>
        </w:r>
      </w:ins>
      <w:ins w:id="300" w:author="fuad fuad" w:date="2024-10-03T17:26:00Z" w16du:dateUtc="2024-10-03T10:26:00Z">
        <w:r>
          <w:t>member</w:t>
        </w:r>
      </w:ins>
    </w:p>
    <w:p w14:paraId="79490AE2" w14:textId="309C6AA7" w:rsidR="000562DB" w:rsidRDefault="007C710A">
      <w:pPr>
        <w:rPr>
          <w:ins w:id="301" w:author="fuad fuad" w:date="2024-10-03T17:28:00Z" w16du:dateUtc="2024-10-03T10:28:00Z"/>
        </w:rPr>
      </w:pPr>
      <w:ins w:id="302" w:author="fuad fuad" w:date="2024-10-03T17:28:00Z" w16du:dateUtc="2024-10-03T10:28:00Z">
        <w:r>
          <w:rPr>
            <w:noProof/>
          </w:rPr>
          <w:drawing>
            <wp:inline distT="0" distB="0" distL="0" distR="0" wp14:anchorId="6FC02D29" wp14:editId="66E40E64">
              <wp:extent cx="4229100" cy="2819400"/>
              <wp:effectExtent l="0" t="0" r="0" b="0"/>
              <wp:docPr id="801533501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29100" cy="281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53F43EA" w14:textId="4AD45070" w:rsidR="007C710A" w:rsidRDefault="00AD3A8C">
      <w:pPr>
        <w:rPr>
          <w:ins w:id="303" w:author="fuad fuad" w:date="2024-10-03T17:28:00Z" w16du:dateUtc="2024-10-03T10:28:00Z"/>
        </w:rPr>
      </w:pPr>
      <w:ins w:id="304" w:author="fuad fuad" w:date="2024-10-03T17:28:00Z" w16du:dateUtc="2024-10-03T10:28:00Z">
        <w:r>
          <w:t xml:space="preserve">11. </w:t>
        </w:r>
        <w:proofErr w:type="spellStart"/>
        <w:r>
          <w:t>Dihasilkan</w:t>
        </w:r>
        <w:proofErr w:type="spellEnd"/>
        <w:r>
          <w:t xml:space="preserve"> output</w:t>
        </w:r>
      </w:ins>
    </w:p>
    <w:p w14:paraId="11BBBB4C" w14:textId="79BB15BD" w:rsidR="001E0FF1" w:rsidRDefault="00AD3A8C">
      <w:pPr>
        <w:rPr>
          <w:ins w:id="305" w:author="fuad fuad" w:date="2024-10-03T17:29:00Z" w16du:dateUtc="2024-10-03T10:29:00Z"/>
        </w:rPr>
      </w:pPr>
      <w:ins w:id="306" w:author="fuad fuad" w:date="2024-10-03T17:28:00Z" w16du:dateUtc="2024-10-03T10:28:00Z">
        <w:r>
          <w:tab/>
          <w:t xml:space="preserve">- </w:t>
        </w:r>
      </w:ins>
      <w:ins w:id="307" w:author="fuad fuad" w:date="2024-10-03T17:30:00Z" w16du:dateUtc="2024-10-03T10:30:00Z">
        <w:r w:rsidR="00967404">
          <w:t xml:space="preserve"> </w:t>
        </w:r>
      </w:ins>
      <w:proofErr w:type="spellStart"/>
      <w:ins w:id="308" w:author="fuad fuad" w:date="2024-10-03T17:29:00Z" w16du:dateUtc="2024-10-03T10:29:00Z">
        <w:r>
          <w:t>Memiliki</w:t>
        </w:r>
        <w:proofErr w:type="spellEnd"/>
        <w:r>
          <w:t xml:space="preserve"> member</w:t>
        </w:r>
      </w:ins>
    </w:p>
    <w:p w14:paraId="06D39E74" w14:textId="42C16E92" w:rsidR="00AD3A8C" w:rsidRDefault="001E0FF1">
      <w:pPr>
        <w:rPr>
          <w:ins w:id="309" w:author="fuad fuad" w:date="2024-10-03T17:30:00Z" w16du:dateUtc="2024-10-03T10:30:00Z"/>
        </w:rPr>
      </w:pPr>
      <w:ins w:id="310" w:author="fuad fuad" w:date="2024-10-03T17:29:00Z" w16du:dateUtc="2024-10-03T10:29:00Z">
        <w:r>
          <w:rPr>
            <w:noProof/>
          </w:rPr>
          <w:drawing>
            <wp:inline distT="0" distB="0" distL="0" distR="0" wp14:anchorId="502703C6" wp14:editId="42D8A785">
              <wp:extent cx="3771900" cy="1640132"/>
              <wp:effectExtent l="0" t="0" r="0" b="0"/>
              <wp:docPr id="1636659178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92543" cy="16491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404B2C2" w14:textId="2167E148" w:rsidR="00967404" w:rsidRDefault="00967404" w:rsidP="00967404">
      <w:pPr>
        <w:ind w:firstLine="720"/>
        <w:rPr>
          <w:ins w:id="311" w:author="fuad fuad" w:date="2024-10-03T17:30:00Z" w16du:dateUtc="2024-10-03T10:30:00Z"/>
        </w:rPr>
      </w:pPr>
      <w:ins w:id="312" w:author="fuad fuad" w:date="2024-10-03T17:30:00Z" w16du:dateUtc="2024-10-03T10:30:00Z">
        <w:r>
          <w:t xml:space="preserve">-  Tidak </w:t>
        </w:r>
        <w:proofErr w:type="spellStart"/>
        <w:r>
          <w:t>memiliki</w:t>
        </w:r>
        <w:proofErr w:type="spellEnd"/>
        <w:r>
          <w:t xml:space="preserve"> member</w:t>
        </w:r>
      </w:ins>
    </w:p>
    <w:p w14:paraId="67470C3A" w14:textId="483C8D7C" w:rsidR="00967404" w:rsidRDefault="003576EA" w:rsidP="003576EA">
      <w:pPr>
        <w:rPr>
          <w:ins w:id="313" w:author="fuad fuad" w:date="2024-10-03T17:32:00Z" w16du:dateUtc="2024-10-03T10:32:00Z"/>
        </w:rPr>
      </w:pPr>
      <w:ins w:id="314" w:author="fuad fuad" w:date="2024-10-03T17:31:00Z" w16du:dateUtc="2024-10-03T10:31:00Z"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5CEE67BE" wp14:editId="1D0AF3ED">
              <wp:simplePos x="914400" y="7029450"/>
              <wp:positionH relativeFrom="column">
                <wp:align>left</wp:align>
              </wp:positionH>
              <wp:positionV relativeFrom="paragraph">
                <wp:align>top</wp:align>
              </wp:positionV>
              <wp:extent cx="3725098" cy="1428750"/>
              <wp:effectExtent l="0" t="0" r="8890" b="0"/>
              <wp:wrapSquare wrapText="bothSides"/>
              <wp:docPr id="1828425953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25098" cy="142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="00DF74E1">
          <w:br w:type="textWrapping" w:clear="all"/>
        </w:r>
      </w:ins>
    </w:p>
    <w:p w14:paraId="4F5866BC" w14:textId="77777777" w:rsidR="00DF74E1" w:rsidRDefault="00DF74E1" w:rsidP="003576EA">
      <w:pPr>
        <w:rPr>
          <w:ins w:id="315" w:author="fuad fuad" w:date="2024-10-03T17:32:00Z" w16du:dateUtc="2024-10-03T10:32:00Z"/>
        </w:rPr>
      </w:pPr>
    </w:p>
    <w:p w14:paraId="2F96056D" w14:textId="577C1C59" w:rsidR="00DF74E1" w:rsidRDefault="00DF74E1" w:rsidP="003576EA">
      <w:pPr>
        <w:rPr>
          <w:ins w:id="316" w:author="fuad fuad" w:date="2024-10-03T17:32:00Z" w16du:dateUtc="2024-10-03T10:32:00Z"/>
        </w:rPr>
      </w:pPr>
      <w:proofErr w:type="spellStart"/>
      <w:ins w:id="317" w:author="fuad fuad" w:date="2024-10-03T17:32:00Z">
        <w:r w:rsidRPr="00DF74E1">
          <w:t>Pertanyaan</w:t>
        </w:r>
        <w:proofErr w:type="spellEnd"/>
        <w:r w:rsidRPr="00DF74E1">
          <w:t xml:space="preserve"> </w:t>
        </w:r>
      </w:ins>
    </w:p>
    <w:p w14:paraId="6C155B39" w14:textId="77777777" w:rsidR="009B2C80" w:rsidRDefault="00DF74E1" w:rsidP="003576EA">
      <w:pPr>
        <w:rPr>
          <w:ins w:id="318" w:author="fuad fuad" w:date="2024-10-03T17:34:00Z" w16du:dateUtc="2024-10-03T10:34:00Z"/>
        </w:rPr>
      </w:pPr>
      <w:ins w:id="319" w:author="fuad fuad" w:date="2024-10-03T17:32:00Z">
        <w:r w:rsidRPr="00DF74E1">
          <w:t xml:space="preserve">1. </w:t>
        </w:r>
        <w:proofErr w:type="spellStart"/>
        <w:r w:rsidRPr="00DF74E1">
          <w:t>Apakah</w:t>
        </w:r>
        <w:proofErr w:type="spellEnd"/>
        <w:r w:rsidRPr="00DF74E1">
          <w:t xml:space="preserve"> </w:t>
        </w:r>
        <w:proofErr w:type="spellStart"/>
        <w:r w:rsidRPr="00DF74E1">
          <w:t>fungsi</w:t>
        </w:r>
        <w:proofErr w:type="spellEnd"/>
        <w:r w:rsidRPr="00DF74E1">
          <w:t xml:space="preserve"> </w:t>
        </w:r>
        <w:proofErr w:type="gramStart"/>
        <w:r w:rsidRPr="00DF74E1">
          <w:t>method .</w:t>
        </w:r>
        <w:proofErr w:type="spellStart"/>
        <w:r w:rsidRPr="00DF74E1">
          <w:t>equalsIgnoreCase</w:t>
        </w:r>
        <w:proofErr w:type="spellEnd"/>
        <w:proofErr w:type="gramEnd"/>
        <w:r w:rsidRPr="00DF74E1">
          <w:t xml:space="preserve">() pada </w:t>
        </w:r>
        <w:proofErr w:type="spellStart"/>
        <w:r w:rsidRPr="00DF74E1">
          <w:t>seleksi</w:t>
        </w:r>
        <w:proofErr w:type="spellEnd"/>
        <w:r w:rsidRPr="00DF74E1">
          <w:t xml:space="preserve"> </w:t>
        </w:r>
        <w:proofErr w:type="spellStart"/>
        <w:r w:rsidRPr="00DF74E1">
          <w:t>kondisi</w:t>
        </w:r>
        <w:proofErr w:type="spellEnd"/>
        <w:r w:rsidRPr="00DF74E1">
          <w:t xml:space="preserve"> member ? </w:t>
        </w:r>
      </w:ins>
    </w:p>
    <w:p w14:paraId="0A76E237" w14:textId="0A068237" w:rsidR="00AC31A0" w:rsidRPr="00AC31A0" w:rsidRDefault="00AC31A0" w:rsidP="003576EA">
      <w:pPr>
        <w:rPr>
          <w:ins w:id="320" w:author="fuad fuad" w:date="2024-10-03T17:33:00Z" w16du:dateUtc="2024-10-03T10:33:00Z"/>
        </w:rPr>
      </w:pPr>
      <w:ins w:id="321" w:author="fuad fuad" w:date="2024-10-03T17:34:00Z" w16du:dateUtc="2024-10-03T10:34:00Z">
        <w:r>
          <w:rPr>
            <w:i/>
            <w:iCs/>
          </w:rPr>
          <w:t xml:space="preserve">Jawab: </w:t>
        </w:r>
        <w:proofErr w:type="spellStart"/>
        <w:r w:rsidR="001D3AB7">
          <w:t>Untuk</w:t>
        </w:r>
        <w:proofErr w:type="spellEnd"/>
        <w:r w:rsidR="001D3AB7">
          <w:t xml:space="preserve"> </w:t>
        </w:r>
        <w:proofErr w:type="spellStart"/>
        <w:r w:rsidR="001D3AB7">
          <w:t>mengabaikan</w:t>
        </w:r>
        <w:proofErr w:type="spellEnd"/>
        <w:r w:rsidR="001D3AB7">
          <w:t xml:space="preserve"> </w:t>
        </w:r>
        <w:proofErr w:type="spellStart"/>
        <w:r w:rsidR="001D3AB7">
          <w:t>inputan</w:t>
        </w:r>
        <w:proofErr w:type="spellEnd"/>
        <w:r w:rsidR="001D3AB7">
          <w:t xml:space="preserve"> </w:t>
        </w:r>
        <w:proofErr w:type="spellStart"/>
        <w:r w:rsidR="00F8563A">
          <w:t>huruf</w:t>
        </w:r>
        <w:proofErr w:type="spellEnd"/>
        <w:r w:rsidR="00F8563A">
          <w:t xml:space="preserve"> </w:t>
        </w:r>
        <w:proofErr w:type="spellStart"/>
        <w:r w:rsidR="00F8563A">
          <w:t>besa</w:t>
        </w:r>
      </w:ins>
      <w:ins w:id="322" w:author="fuad fuad" w:date="2024-10-03T17:35:00Z" w16du:dateUtc="2024-10-03T10:35:00Z">
        <w:r w:rsidR="00F8563A">
          <w:t>r</w:t>
        </w:r>
        <w:proofErr w:type="spellEnd"/>
        <w:r w:rsidR="00F8563A">
          <w:t xml:space="preserve"> </w:t>
        </w:r>
        <w:proofErr w:type="spellStart"/>
        <w:r w:rsidR="00F8563A">
          <w:t>maupun</w:t>
        </w:r>
        <w:proofErr w:type="spellEnd"/>
        <w:r w:rsidR="00F8563A">
          <w:t xml:space="preserve"> </w:t>
        </w:r>
        <w:proofErr w:type="spellStart"/>
        <w:r w:rsidR="00F8563A">
          <w:t>kecil</w:t>
        </w:r>
        <w:proofErr w:type="spellEnd"/>
        <w:r w:rsidR="00F8563A">
          <w:t xml:space="preserve"> </w:t>
        </w:r>
      </w:ins>
      <w:ins w:id="323" w:author="fuad fuad" w:date="2024-10-03T17:34:00Z" w16du:dateUtc="2024-10-03T10:34:00Z">
        <w:r w:rsidR="001D3AB7">
          <w:t xml:space="preserve">yang di input </w:t>
        </w:r>
      </w:ins>
      <w:proofErr w:type="spellStart"/>
      <w:ins w:id="324" w:author="fuad fuad" w:date="2024-10-03T17:35:00Z" w16du:dateUtc="2024-10-03T10:35:00Z">
        <w:r w:rsidR="00F8563A">
          <w:t>pengguna</w:t>
        </w:r>
      </w:ins>
      <w:proofErr w:type="spellEnd"/>
      <w:ins w:id="325" w:author="fuad fuad" w:date="2024-10-03T17:48:00Z" w16du:dateUtc="2024-10-03T10:48:00Z">
        <w:r w:rsidR="00CE2D1A">
          <w:t xml:space="preserve">, </w:t>
        </w:r>
        <w:proofErr w:type="spellStart"/>
        <w:r w:rsidR="00CE2D1A">
          <w:t>membandingkan</w:t>
        </w:r>
        <w:proofErr w:type="spellEnd"/>
        <w:r w:rsidR="000369A6">
          <w:t xml:space="preserve"> dua string</w:t>
        </w:r>
      </w:ins>
    </w:p>
    <w:p w14:paraId="00E5D83C" w14:textId="104B3AE9" w:rsidR="009B2C80" w:rsidRDefault="00DF74E1" w:rsidP="003576EA">
      <w:pPr>
        <w:rPr>
          <w:ins w:id="326" w:author="fuad fuad" w:date="2024-10-03T17:49:00Z" w16du:dateUtc="2024-10-03T10:49:00Z"/>
        </w:rPr>
      </w:pPr>
      <w:ins w:id="327" w:author="fuad fuad" w:date="2024-10-03T17:32:00Z">
        <w:r w:rsidRPr="00DF74E1">
          <w:t xml:space="preserve">2. </w:t>
        </w:r>
        <w:proofErr w:type="spellStart"/>
        <w:r w:rsidRPr="00DF74E1">
          <w:t>Apa</w:t>
        </w:r>
        <w:proofErr w:type="spellEnd"/>
        <w:r w:rsidRPr="00DF74E1">
          <w:t xml:space="preserve"> </w:t>
        </w:r>
        <w:proofErr w:type="spellStart"/>
        <w:r w:rsidRPr="00DF74E1">
          <w:t>perbedaan</w:t>
        </w:r>
        <w:proofErr w:type="spellEnd"/>
        <w:r w:rsidRPr="00DF74E1">
          <w:t xml:space="preserve"> </w:t>
        </w:r>
        <w:proofErr w:type="spellStart"/>
        <w:r w:rsidRPr="00DF74E1">
          <w:t>fungsi</w:t>
        </w:r>
        <w:proofErr w:type="spellEnd"/>
        <w:r w:rsidRPr="00DF74E1">
          <w:t xml:space="preserve"> </w:t>
        </w:r>
        <w:proofErr w:type="gramStart"/>
        <w:r w:rsidRPr="00DF74E1">
          <w:t>method .equals</w:t>
        </w:r>
        <w:proofErr w:type="gramEnd"/>
        <w:r w:rsidRPr="00DF74E1">
          <w:t>() dan .</w:t>
        </w:r>
        <w:proofErr w:type="spellStart"/>
        <w:r w:rsidRPr="00DF74E1">
          <w:t>equalsIgnoreCase</w:t>
        </w:r>
        <w:proofErr w:type="spellEnd"/>
        <w:r w:rsidRPr="00DF74E1">
          <w:t xml:space="preserve">()? </w:t>
        </w:r>
      </w:ins>
    </w:p>
    <w:p w14:paraId="786C564E" w14:textId="07FB6359" w:rsidR="002D56EE" w:rsidRDefault="002D56EE" w:rsidP="003576EA">
      <w:pPr>
        <w:rPr>
          <w:ins w:id="328" w:author="fuad fuad" w:date="2024-10-03T18:19:00Z" w16du:dateUtc="2024-10-03T11:19:00Z"/>
        </w:rPr>
      </w:pPr>
      <w:ins w:id="329" w:author="fuad fuad" w:date="2024-10-03T17:49:00Z" w16du:dateUtc="2024-10-03T10:49:00Z">
        <w:r>
          <w:rPr>
            <w:i/>
            <w:iCs/>
          </w:rPr>
          <w:t xml:space="preserve">Jawab: </w:t>
        </w:r>
      </w:ins>
      <w:proofErr w:type="spellStart"/>
      <w:proofErr w:type="gramStart"/>
      <w:ins w:id="330" w:author="fuad fuad" w:date="2024-10-03T18:16:00Z" w16du:dateUtc="2024-10-03T11:16:00Z">
        <w:r w:rsidR="00E95ABE">
          <w:t>method.equals</w:t>
        </w:r>
        <w:proofErr w:type="spellEnd"/>
        <w:proofErr w:type="gramEnd"/>
        <w:r w:rsidR="00E95ABE">
          <w:t xml:space="preserve">() </w:t>
        </w:r>
        <w:proofErr w:type="spellStart"/>
        <w:r w:rsidR="00F039DD">
          <w:t>membandingkan</w:t>
        </w:r>
        <w:proofErr w:type="spellEnd"/>
        <w:r w:rsidR="00F039DD">
          <w:t xml:space="preserve"> 2 string </w:t>
        </w:r>
        <w:proofErr w:type="spellStart"/>
        <w:r w:rsidR="00F039DD">
          <w:t>dengan</w:t>
        </w:r>
        <w:proofErr w:type="spellEnd"/>
        <w:r w:rsidR="00F039DD">
          <w:t xml:space="preserve"> </w:t>
        </w:r>
        <w:proofErr w:type="spellStart"/>
        <w:r w:rsidR="00F039DD">
          <w:t>memperhatikan</w:t>
        </w:r>
        <w:proofErr w:type="spellEnd"/>
        <w:r w:rsidR="00F039DD">
          <w:t xml:space="preserve"> uppercase dan lower case. </w:t>
        </w:r>
      </w:ins>
      <w:proofErr w:type="spellStart"/>
      <w:ins w:id="331" w:author="fuad fuad" w:date="2024-10-03T18:19:00Z" w16du:dateUtc="2024-10-03T11:19:00Z">
        <w:r w:rsidR="00A31FA4">
          <w:t>Artinya</w:t>
        </w:r>
        <w:proofErr w:type="spellEnd"/>
        <w:r w:rsidR="00A31FA4">
          <w:t xml:space="preserve"> </w:t>
        </w:r>
        <w:proofErr w:type="spellStart"/>
        <w:r w:rsidR="00C96DAD">
          <w:t>dianggap</w:t>
        </w:r>
        <w:proofErr w:type="spellEnd"/>
        <w:r w:rsidR="00C96DAD">
          <w:t xml:space="preserve"> </w:t>
        </w:r>
        <w:proofErr w:type="spellStart"/>
        <w:r w:rsidR="00C96DAD">
          <w:t>berbeda</w:t>
        </w:r>
        <w:proofErr w:type="spellEnd"/>
      </w:ins>
    </w:p>
    <w:p w14:paraId="6CD8B46E" w14:textId="727B7106" w:rsidR="00C96DAD" w:rsidRPr="00FB1558" w:rsidRDefault="00C96DAD" w:rsidP="003576EA">
      <w:pPr>
        <w:rPr>
          <w:ins w:id="332" w:author="fuad fuad" w:date="2024-10-03T17:33:00Z" w16du:dateUtc="2024-10-03T10:33:00Z"/>
        </w:rPr>
      </w:pPr>
      <w:proofErr w:type="spellStart"/>
      <w:ins w:id="333" w:author="fuad fuad" w:date="2024-10-03T18:19:00Z" w16du:dateUtc="2024-10-03T11:19:00Z">
        <w:r>
          <w:t>Sedangkan</w:t>
        </w:r>
        <w:proofErr w:type="spellEnd"/>
        <w:r>
          <w:t xml:space="preserve"> </w:t>
        </w:r>
        <w:proofErr w:type="spellStart"/>
        <w:proofErr w:type="gramStart"/>
        <w:r>
          <w:t>method.equalsIgnoreCase</w:t>
        </w:r>
        <w:proofErr w:type="spellEnd"/>
        <w:proofErr w:type="gramEnd"/>
        <w:r>
          <w:t xml:space="preserve">() </w:t>
        </w:r>
        <w:proofErr w:type="spellStart"/>
        <w:r w:rsidR="0032121E">
          <w:t>tidak</w:t>
        </w:r>
        <w:proofErr w:type="spellEnd"/>
        <w:r w:rsidR="0032121E">
          <w:t xml:space="preserve"> </w:t>
        </w:r>
        <w:proofErr w:type="spellStart"/>
        <w:r w:rsidR="0032121E">
          <w:t>memperhatikan</w:t>
        </w:r>
        <w:proofErr w:type="spellEnd"/>
        <w:r w:rsidR="0032121E">
          <w:t xml:space="preserve"> uppercase dan lower case</w:t>
        </w:r>
      </w:ins>
      <w:ins w:id="334" w:author="fuad fuad" w:date="2024-10-03T18:20:00Z" w16du:dateUtc="2024-10-03T11:20:00Z">
        <w:r w:rsidR="0032121E">
          <w:t xml:space="preserve">, </w:t>
        </w:r>
        <w:proofErr w:type="spellStart"/>
        <w:r w:rsidR="0032121E">
          <w:t>dianggap</w:t>
        </w:r>
        <w:proofErr w:type="spellEnd"/>
        <w:r w:rsidR="0032121E">
          <w:t xml:space="preserve"> </w:t>
        </w:r>
        <w:proofErr w:type="spellStart"/>
        <w:r w:rsidR="0032121E">
          <w:t>sama</w:t>
        </w:r>
      </w:ins>
      <w:proofErr w:type="spellEnd"/>
    </w:p>
    <w:p w14:paraId="0529AD84" w14:textId="77777777" w:rsidR="009B2C80" w:rsidRDefault="00DF74E1" w:rsidP="003576EA">
      <w:pPr>
        <w:rPr>
          <w:ins w:id="335" w:author="fuad fuad" w:date="2024-10-03T18:37:00Z" w16du:dateUtc="2024-10-03T11:37:00Z"/>
        </w:rPr>
      </w:pPr>
      <w:ins w:id="336" w:author="fuad fuad" w:date="2024-10-03T17:32:00Z">
        <w:r w:rsidRPr="00DF74E1">
          <w:t xml:space="preserve">3. </w:t>
        </w:r>
        <w:proofErr w:type="spellStart"/>
        <w:r w:rsidRPr="00DF74E1">
          <w:t>Mengapa</w:t>
        </w:r>
        <w:proofErr w:type="spellEnd"/>
        <w:r w:rsidRPr="00DF74E1">
          <w:t xml:space="preserve"> </w:t>
        </w:r>
        <w:proofErr w:type="spellStart"/>
        <w:r w:rsidRPr="00DF74E1">
          <w:t>terdapat</w:t>
        </w:r>
        <w:proofErr w:type="spellEnd"/>
        <w:r w:rsidRPr="00DF74E1">
          <w:t xml:space="preserve"> </w:t>
        </w:r>
        <w:proofErr w:type="spellStart"/>
        <w:r w:rsidRPr="00DF74E1">
          <w:t>kode</w:t>
        </w:r>
        <w:proofErr w:type="spellEnd"/>
        <w:r w:rsidRPr="00DF74E1">
          <w:t xml:space="preserve"> program </w:t>
        </w:r>
        <w:proofErr w:type="spellStart"/>
        <w:proofErr w:type="gramStart"/>
        <w:r w:rsidRPr="00DF74E1">
          <w:t>sc.nextLine</w:t>
        </w:r>
        <w:proofErr w:type="spellEnd"/>
        <w:proofErr w:type="gramEnd"/>
        <w:r w:rsidRPr="00DF74E1">
          <w:t xml:space="preserve">(); pada baris </w:t>
        </w:r>
        <w:proofErr w:type="spellStart"/>
        <w:r w:rsidRPr="00DF74E1">
          <w:t>setelah</w:t>
        </w:r>
        <w:proofErr w:type="spellEnd"/>
        <w:r w:rsidRPr="00DF74E1">
          <w:t xml:space="preserve"> </w:t>
        </w:r>
        <w:proofErr w:type="spellStart"/>
        <w:r w:rsidRPr="00DF74E1">
          <w:t>pilihan_menu</w:t>
        </w:r>
        <w:proofErr w:type="spellEnd"/>
        <w:r w:rsidRPr="00DF74E1">
          <w:t xml:space="preserve"> = </w:t>
        </w:r>
        <w:proofErr w:type="spellStart"/>
        <w:r w:rsidRPr="00DF74E1">
          <w:t>sc.nextInt</w:t>
        </w:r>
        <w:proofErr w:type="spellEnd"/>
        <w:r w:rsidRPr="00DF74E1">
          <w:t xml:space="preserve">();? </w:t>
        </w:r>
        <w:proofErr w:type="spellStart"/>
        <w:r w:rsidRPr="00DF74E1">
          <w:t>Jelaskan</w:t>
        </w:r>
        <w:proofErr w:type="spellEnd"/>
        <w:r w:rsidRPr="00DF74E1">
          <w:t xml:space="preserve"> </w:t>
        </w:r>
        <w:proofErr w:type="spellStart"/>
        <w:proofErr w:type="gramStart"/>
        <w:r w:rsidRPr="00DF74E1">
          <w:t>fungsinya</w:t>
        </w:r>
        <w:proofErr w:type="spellEnd"/>
        <w:r w:rsidRPr="00DF74E1">
          <w:t xml:space="preserve"> !</w:t>
        </w:r>
        <w:proofErr w:type="gramEnd"/>
        <w:r w:rsidRPr="00DF74E1">
          <w:t xml:space="preserve"> </w:t>
        </w:r>
      </w:ins>
    </w:p>
    <w:p w14:paraId="15DA34EC" w14:textId="3262F6C1" w:rsidR="006777AD" w:rsidRDefault="004E4111" w:rsidP="003576EA">
      <w:pPr>
        <w:rPr>
          <w:ins w:id="337" w:author="fuad fuad" w:date="2024-10-03T18:48:00Z" w16du:dateUtc="2024-10-03T11:48:00Z"/>
        </w:rPr>
      </w:pPr>
      <w:ins w:id="338" w:author="fuad fuad" w:date="2024-10-03T18:37:00Z" w16du:dateUtc="2024-10-03T11:37:00Z">
        <w:r>
          <w:rPr>
            <w:i/>
            <w:iCs/>
          </w:rPr>
          <w:t>Jawab:</w:t>
        </w:r>
        <w:r w:rsidR="00BF5C9B">
          <w:rPr>
            <w:i/>
            <w:iCs/>
          </w:rPr>
          <w:t xml:space="preserve"> </w:t>
        </w:r>
        <w:r w:rsidR="00BF5C9B">
          <w:t xml:space="preserve">Karena pada </w:t>
        </w:r>
        <w:proofErr w:type="spellStart"/>
        <w:r w:rsidR="00BF5C9B">
          <w:t>saat</w:t>
        </w:r>
        <w:proofErr w:type="spellEnd"/>
        <w:r w:rsidR="00BF5C9B">
          <w:t xml:space="preserve"> </w:t>
        </w:r>
        <w:proofErr w:type="spellStart"/>
        <w:proofErr w:type="gramStart"/>
        <w:r w:rsidR="00BF5C9B">
          <w:t>sc.next</w:t>
        </w:r>
      </w:ins>
      <w:ins w:id="339" w:author="fuad fuad" w:date="2024-10-03T18:40:00Z" w16du:dateUtc="2024-10-03T11:40:00Z">
        <w:r w:rsidR="006777AD">
          <w:t>In</w:t>
        </w:r>
      </w:ins>
      <w:ins w:id="340" w:author="fuad fuad" w:date="2024-10-03T18:41:00Z" w16du:dateUtc="2024-10-03T11:41:00Z">
        <w:r w:rsidR="006777AD">
          <w:t>t</w:t>
        </w:r>
      </w:ins>
      <w:proofErr w:type="spellEnd"/>
      <w:proofErr w:type="gramEnd"/>
      <w:ins w:id="341" w:author="fuad fuad" w:date="2024-10-03T18:37:00Z" w16du:dateUtc="2024-10-03T11:37:00Z">
        <w:r w:rsidR="00BF5C9B">
          <w:t>();</w:t>
        </w:r>
      </w:ins>
      <w:ins w:id="342" w:author="fuad fuad" w:date="2024-10-03T18:40:00Z" w16du:dateUtc="2024-10-03T11:40:00Z">
        <w:r w:rsidR="00B14468">
          <w:t xml:space="preserve"> </w:t>
        </w:r>
      </w:ins>
      <w:ins w:id="343" w:author="fuad fuad" w:date="2024-10-03T18:41:00Z" w16du:dateUtc="2024-10-03T11:41:00Z">
        <w:r w:rsidR="006777AD">
          <w:t xml:space="preserve">, scanner </w:t>
        </w:r>
        <w:proofErr w:type="spellStart"/>
        <w:r w:rsidR="006777AD">
          <w:t>hanya</w:t>
        </w:r>
        <w:proofErr w:type="spellEnd"/>
        <w:r w:rsidR="006777AD">
          <w:t xml:space="preserve"> </w:t>
        </w:r>
        <w:proofErr w:type="spellStart"/>
        <w:r w:rsidR="006777AD">
          <w:t>membaca</w:t>
        </w:r>
        <w:proofErr w:type="spellEnd"/>
        <w:r w:rsidR="006777AD">
          <w:t xml:space="preserve"> </w:t>
        </w:r>
        <w:proofErr w:type="spellStart"/>
        <w:r w:rsidR="006777AD">
          <w:t>angka</w:t>
        </w:r>
      </w:ins>
      <w:proofErr w:type="spellEnd"/>
      <w:ins w:id="344" w:author="fuad fuad" w:date="2024-10-03T18:43:00Z" w16du:dateUtc="2024-10-03T11:43:00Z">
        <w:r w:rsidR="0002220D">
          <w:t>,</w:t>
        </w:r>
      </w:ins>
      <w:ins w:id="345" w:author="fuad fuad" w:date="2024-10-03T18:45:00Z" w16du:dateUtc="2024-10-03T11:45:00Z">
        <w:r w:rsidR="009A7C29">
          <w:t xml:space="preserve"> </w:t>
        </w:r>
      </w:ins>
      <w:proofErr w:type="spellStart"/>
      <w:ins w:id="346" w:author="fuad fuad" w:date="2024-10-03T18:46:00Z" w16du:dateUtc="2024-10-03T11:46:00Z">
        <w:r w:rsidR="009F2566">
          <w:t>tidak</w:t>
        </w:r>
        <w:proofErr w:type="spellEnd"/>
        <w:r w:rsidR="009F2566">
          <w:t xml:space="preserve"> </w:t>
        </w:r>
        <w:proofErr w:type="spellStart"/>
        <w:r w:rsidR="005C65AB">
          <w:t>membersihkan</w:t>
        </w:r>
        <w:proofErr w:type="spellEnd"/>
        <w:r w:rsidR="005C65AB">
          <w:t xml:space="preserve"> </w:t>
        </w:r>
        <w:proofErr w:type="spellStart"/>
        <w:r w:rsidR="005C65AB">
          <w:t>karakter</w:t>
        </w:r>
        <w:proofErr w:type="spellEnd"/>
        <w:r w:rsidR="005C65AB">
          <w:t xml:space="preserve"> newline,</w:t>
        </w:r>
      </w:ins>
      <w:ins w:id="347" w:author="fuad fuad" w:date="2024-10-03T18:47:00Z" w16du:dateUtc="2024-10-03T11:47:00Z">
        <w:r w:rsidR="005C65AB">
          <w:t xml:space="preserve"> </w:t>
        </w:r>
        <w:r w:rsidR="002532CD">
          <w:t xml:space="preserve">agar input text </w:t>
        </w:r>
        <w:proofErr w:type="spellStart"/>
        <w:r w:rsidR="002532CD">
          <w:t>dapat</w:t>
        </w:r>
        <w:proofErr w:type="spellEnd"/>
        <w:r w:rsidR="002532CD">
          <w:t xml:space="preserve"> </w:t>
        </w:r>
        <w:proofErr w:type="spellStart"/>
        <w:r w:rsidR="002532CD">
          <w:t>diambil</w:t>
        </w:r>
        <w:proofErr w:type="spellEnd"/>
        <w:r w:rsidR="002532CD">
          <w:t xml:space="preserve"> </w:t>
        </w:r>
        <w:proofErr w:type="spellStart"/>
        <w:r w:rsidR="002532CD">
          <w:t>dari</w:t>
        </w:r>
        <w:proofErr w:type="spellEnd"/>
        <w:r w:rsidR="002532CD">
          <w:t xml:space="preserve"> </w:t>
        </w:r>
      </w:ins>
      <w:ins w:id="348" w:author="fuad fuad" w:date="2024-10-03T18:48:00Z" w16du:dateUtc="2024-10-03T11:48:00Z">
        <w:r w:rsidR="00931A29">
          <w:t xml:space="preserve">baris </w:t>
        </w:r>
        <w:proofErr w:type="spellStart"/>
        <w:r w:rsidR="00931A29">
          <w:t>berikutnya</w:t>
        </w:r>
        <w:proofErr w:type="spellEnd"/>
        <w:r w:rsidR="00931A29">
          <w:t xml:space="preserve"> </w:t>
        </w:r>
        <w:proofErr w:type="spellStart"/>
        <w:r w:rsidR="00931A29">
          <w:t>maka</w:t>
        </w:r>
        <w:proofErr w:type="spellEnd"/>
        <w:r w:rsidR="00931A29">
          <w:t xml:space="preserve"> </w:t>
        </w:r>
        <w:proofErr w:type="spellStart"/>
        <w:r w:rsidR="00931A29">
          <w:t>perlu</w:t>
        </w:r>
        <w:proofErr w:type="spellEnd"/>
        <w:r w:rsidR="00931A29">
          <w:t xml:space="preserve"> </w:t>
        </w:r>
        <w:proofErr w:type="spellStart"/>
        <w:r w:rsidR="00931A29">
          <w:t>menambahkan</w:t>
        </w:r>
        <w:proofErr w:type="spellEnd"/>
        <w:r w:rsidR="00931A29">
          <w:t xml:space="preserve"> </w:t>
        </w:r>
        <w:proofErr w:type="spellStart"/>
        <w:r w:rsidR="00F56E4E">
          <w:t>nextLine</w:t>
        </w:r>
        <w:proofErr w:type="spellEnd"/>
        <w:r w:rsidR="00F56E4E">
          <w:t xml:space="preserve">(); </w:t>
        </w:r>
      </w:ins>
    </w:p>
    <w:p w14:paraId="6827195C" w14:textId="77777777" w:rsidR="00F56E4E" w:rsidRDefault="00F56E4E" w:rsidP="003576EA">
      <w:pPr>
        <w:rPr>
          <w:ins w:id="349" w:author="fuad fuad" w:date="2024-10-03T18:48:00Z" w16du:dateUtc="2024-10-03T11:48:00Z"/>
        </w:rPr>
      </w:pPr>
    </w:p>
    <w:p w14:paraId="44B4ADA2" w14:textId="269BF359" w:rsidR="00F56E4E" w:rsidRDefault="00F56E4E" w:rsidP="003576EA">
      <w:pPr>
        <w:rPr>
          <w:ins w:id="350" w:author="fuad fuad" w:date="2024-10-03T18:41:00Z" w16du:dateUtc="2024-10-03T11:41:00Z"/>
        </w:rPr>
      </w:pPr>
      <w:ins w:id="351" w:author="fuad fuad" w:date="2024-10-03T18:48:00Z" w16du:dateUtc="2024-10-03T11:48:00Z">
        <w:r>
          <w:t xml:space="preserve">input12.nextLine(); </w:t>
        </w:r>
        <w:proofErr w:type="spellStart"/>
        <w:r>
          <w:t>se</w:t>
        </w:r>
      </w:ins>
      <w:ins w:id="352" w:author="fuad fuad" w:date="2024-10-03T18:49:00Z" w16du:dateUtc="2024-10-03T11:49:00Z">
        <w:r w:rsidR="004A2668">
          <w:t>telah</w:t>
        </w:r>
        <w:proofErr w:type="spellEnd"/>
        <w:r w:rsidR="004A2668">
          <w:t xml:space="preserve"> </w:t>
        </w:r>
        <w:proofErr w:type="spellStart"/>
        <w:proofErr w:type="gramStart"/>
        <w:r w:rsidR="004A2668">
          <w:t>nextInt</w:t>
        </w:r>
        <w:proofErr w:type="spellEnd"/>
        <w:r w:rsidR="004A2668">
          <w:t>(</w:t>
        </w:r>
        <w:proofErr w:type="gramEnd"/>
        <w:r w:rsidR="004A2668">
          <w:t>);</w:t>
        </w:r>
      </w:ins>
      <w:ins w:id="353" w:author="fuad fuad" w:date="2024-10-03T18:48:00Z" w16du:dateUtc="2024-10-03T11:48:00Z">
        <w:r>
          <w:t xml:space="preserve"> </w:t>
        </w:r>
      </w:ins>
    </w:p>
    <w:p w14:paraId="7D813745" w14:textId="00960213" w:rsidR="009B2C80" w:rsidRDefault="00DF74E1" w:rsidP="003576EA">
      <w:pPr>
        <w:rPr>
          <w:ins w:id="354" w:author="fuad fuad" w:date="2024-10-03T19:37:00Z" w16du:dateUtc="2024-10-03T12:37:00Z"/>
        </w:rPr>
      </w:pPr>
      <w:ins w:id="355" w:author="fuad fuad" w:date="2024-10-03T17:32:00Z">
        <w:r w:rsidRPr="00DF74E1">
          <w:t xml:space="preserve">4. </w:t>
        </w:r>
        <w:proofErr w:type="spellStart"/>
        <w:r w:rsidRPr="00DF74E1">
          <w:t>Bagaimana</w:t>
        </w:r>
        <w:proofErr w:type="spellEnd"/>
        <w:r w:rsidRPr="00DF74E1">
          <w:t xml:space="preserve"> </w:t>
        </w:r>
        <w:proofErr w:type="spellStart"/>
        <w:r w:rsidRPr="00DF74E1">
          <w:t>outputnya</w:t>
        </w:r>
        <w:proofErr w:type="spellEnd"/>
        <w:r w:rsidRPr="00DF74E1">
          <w:t xml:space="preserve"> </w:t>
        </w:r>
        <w:proofErr w:type="spellStart"/>
        <w:r w:rsidRPr="00DF74E1">
          <w:t>ketika</w:t>
        </w:r>
        <w:proofErr w:type="spellEnd"/>
        <w:r w:rsidRPr="00DF74E1">
          <w:t xml:space="preserve"> </w:t>
        </w:r>
        <w:proofErr w:type="spellStart"/>
        <w:r w:rsidRPr="00DF74E1">
          <w:t>diberikan</w:t>
        </w:r>
        <w:proofErr w:type="spellEnd"/>
        <w:r w:rsidRPr="00DF74E1">
          <w:t xml:space="preserve"> input </w:t>
        </w:r>
        <w:proofErr w:type="spellStart"/>
        <w:r w:rsidRPr="00DF74E1">
          <w:t>jenis</w:t>
        </w:r>
        <w:proofErr w:type="spellEnd"/>
        <w:r w:rsidRPr="00DF74E1">
          <w:t xml:space="preserve"> </w:t>
        </w:r>
        <w:proofErr w:type="spellStart"/>
        <w:r w:rsidRPr="00DF74E1">
          <w:t>pembayaran</w:t>
        </w:r>
        <w:proofErr w:type="spellEnd"/>
        <w:r w:rsidRPr="00DF74E1">
          <w:t xml:space="preserve"> </w:t>
        </w:r>
        <w:proofErr w:type="spellStart"/>
        <w:r w:rsidRPr="00DF74E1">
          <w:t>melalui</w:t>
        </w:r>
        <w:proofErr w:type="spellEnd"/>
        <w:r w:rsidRPr="00DF74E1">
          <w:t xml:space="preserve"> QRIS </w:t>
        </w:r>
        <w:proofErr w:type="spellStart"/>
        <w:r w:rsidRPr="00DF74E1">
          <w:t>akan</w:t>
        </w:r>
        <w:proofErr w:type="spellEnd"/>
        <w:r w:rsidRPr="00DF74E1">
          <w:t xml:space="preserve"> </w:t>
        </w:r>
        <w:proofErr w:type="spellStart"/>
        <w:r w:rsidRPr="00DF74E1">
          <w:t>mendapatkan</w:t>
        </w:r>
        <w:proofErr w:type="spellEnd"/>
        <w:r w:rsidRPr="00DF74E1">
          <w:t xml:space="preserve"> </w:t>
        </w:r>
        <w:proofErr w:type="spellStart"/>
        <w:r w:rsidRPr="00DF74E1">
          <w:t>potongan</w:t>
        </w:r>
        <w:proofErr w:type="spellEnd"/>
        <w:r w:rsidRPr="00DF74E1">
          <w:t xml:space="preserve"> </w:t>
        </w:r>
        <w:proofErr w:type="spellStart"/>
        <w:r w:rsidRPr="00DF74E1">
          <w:t>harga</w:t>
        </w:r>
        <w:proofErr w:type="spellEnd"/>
        <w:r w:rsidRPr="00DF74E1">
          <w:t xml:space="preserve"> Rp.1.000 </w:t>
        </w:r>
        <w:proofErr w:type="spellStart"/>
        <w:r w:rsidRPr="00DF74E1">
          <w:t>bagi</w:t>
        </w:r>
        <w:proofErr w:type="spellEnd"/>
        <w:r w:rsidRPr="00DF74E1">
          <w:t xml:space="preserve"> yang </w:t>
        </w:r>
        <w:proofErr w:type="spellStart"/>
        <w:r w:rsidRPr="00DF74E1">
          <w:t>memiliki</w:t>
        </w:r>
        <w:proofErr w:type="spellEnd"/>
        <w:r w:rsidRPr="00DF74E1">
          <w:t xml:space="preserve"> member </w:t>
        </w:r>
        <w:proofErr w:type="spellStart"/>
        <w:r w:rsidRPr="00DF74E1">
          <w:t>maupun</w:t>
        </w:r>
        <w:proofErr w:type="spellEnd"/>
        <w:r w:rsidRPr="00DF74E1">
          <w:t xml:space="preserve"> yang </w:t>
        </w:r>
        <w:proofErr w:type="spellStart"/>
        <w:r w:rsidRPr="00DF74E1">
          <w:t>tidak</w:t>
        </w:r>
        <w:proofErr w:type="spellEnd"/>
        <w:r w:rsidRPr="00DF74E1">
          <w:t xml:space="preserve"> </w:t>
        </w:r>
        <w:proofErr w:type="spellStart"/>
        <w:r w:rsidRPr="00DF74E1">
          <w:t>memiliki</w:t>
        </w:r>
        <w:proofErr w:type="spellEnd"/>
        <w:r w:rsidRPr="00DF74E1">
          <w:t xml:space="preserve"> </w:t>
        </w:r>
        <w:proofErr w:type="gramStart"/>
        <w:r w:rsidRPr="00DF74E1">
          <w:t>member ?</w:t>
        </w:r>
        <w:proofErr w:type="gramEnd"/>
        <w:r w:rsidRPr="00DF74E1">
          <w:t xml:space="preserve"> </w:t>
        </w:r>
      </w:ins>
    </w:p>
    <w:p w14:paraId="1BEDCC0F" w14:textId="77777777" w:rsidR="001C68D5" w:rsidRDefault="00354B98" w:rsidP="003576EA">
      <w:pPr>
        <w:rPr>
          <w:ins w:id="356" w:author="fuad fuad" w:date="2024-10-03T19:39:00Z" w16du:dateUtc="2024-10-03T12:39:00Z"/>
          <w:i/>
          <w:iCs/>
        </w:rPr>
      </w:pPr>
      <w:ins w:id="357" w:author="fuad fuad" w:date="2024-10-03T19:37:00Z" w16du:dateUtc="2024-10-03T12:37:00Z">
        <w:r>
          <w:rPr>
            <w:i/>
            <w:iCs/>
          </w:rPr>
          <w:t xml:space="preserve">Jawab: </w:t>
        </w:r>
      </w:ins>
    </w:p>
    <w:p w14:paraId="1814B77E" w14:textId="0CBBCE80" w:rsidR="001C68D5" w:rsidRDefault="00354B98" w:rsidP="003576EA">
      <w:pPr>
        <w:rPr>
          <w:ins w:id="358" w:author="fuad fuad" w:date="2024-10-03T19:39:00Z" w16du:dateUtc="2024-10-03T12:39:00Z"/>
        </w:rPr>
      </w:pPr>
      <w:proofErr w:type="spellStart"/>
      <w:ins w:id="359" w:author="fuad fuad" w:date="2024-10-03T19:37:00Z" w16du:dateUtc="2024-10-03T12:37:00Z">
        <w:r>
          <w:t>outputnya</w:t>
        </w:r>
        <w:proofErr w:type="spellEnd"/>
        <w:r>
          <w:t xml:space="preserve"> </w:t>
        </w:r>
        <w:proofErr w:type="spellStart"/>
        <w:r>
          <w:t>akan</w:t>
        </w:r>
        <w:proofErr w:type="spellEnd"/>
        <w:r>
          <w:t xml:space="preserve"> </w:t>
        </w:r>
        <w:proofErr w:type="spellStart"/>
        <w:r>
          <w:t>menampilkan</w:t>
        </w:r>
        <w:proofErr w:type="spellEnd"/>
        <w:r>
          <w:t xml:space="preserve"> </w:t>
        </w:r>
        <w:proofErr w:type="spellStart"/>
        <w:r>
          <w:t>harga</w:t>
        </w:r>
        <w:proofErr w:type="spellEnd"/>
        <w:r>
          <w:t xml:space="preserve"> </w:t>
        </w:r>
        <w:proofErr w:type="spellStart"/>
        <w:r>
          <w:t>setelah</w:t>
        </w:r>
        <w:proofErr w:type="spellEnd"/>
        <w:r>
          <w:t xml:space="preserve"> </w:t>
        </w:r>
        <w:proofErr w:type="spellStart"/>
        <w:r>
          <w:t>diskon</w:t>
        </w:r>
        <w:proofErr w:type="spellEnd"/>
        <w:r>
          <w:t xml:space="preserve"> (</w:t>
        </w:r>
        <w:proofErr w:type="spellStart"/>
        <w:r>
          <w:t>apabila</w:t>
        </w:r>
        <w:proofErr w:type="spellEnd"/>
        <w:r>
          <w:t xml:space="preserve"> </w:t>
        </w:r>
        <w:proofErr w:type="spellStart"/>
        <w:r>
          <w:t>me</w:t>
        </w:r>
        <w:r w:rsidR="008B15DC">
          <w:t>miliki</w:t>
        </w:r>
        <w:proofErr w:type="spellEnd"/>
        <w:r w:rsidR="008B15DC">
          <w:t xml:space="preserve"> member) </w:t>
        </w:r>
      </w:ins>
      <w:ins w:id="360" w:author="fuad fuad" w:date="2024-10-03T19:38:00Z" w16du:dateUtc="2024-10-03T12:38:00Z">
        <w:r w:rsidR="008B15DC">
          <w:t xml:space="preserve">dan di </w:t>
        </w:r>
        <w:proofErr w:type="spellStart"/>
        <w:r w:rsidR="008B15DC">
          <w:t>kurang</w:t>
        </w:r>
        <w:proofErr w:type="spellEnd"/>
        <w:r w:rsidR="008B15DC">
          <w:t xml:space="preserve"> 1000 </w:t>
        </w:r>
      </w:ins>
    </w:p>
    <w:p w14:paraId="0943A1B9" w14:textId="635FA31F" w:rsidR="00354B98" w:rsidRPr="00354B98" w:rsidRDefault="008B15DC" w:rsidP="003576EA">
      <w:pPr>
        <w:rPr>
          <w:ins w:id="361" w:author="fuad fuad" w:date="2024-10-03T18:49:00Z" w16du:dateUtc="2024-10-03T11:49:00Z"/>
        </w:rPr>
      </w:pPr>
      <w:proofErr w:type="spellStart"/>
      <w:ins w:id="362" w:author="fuad fuad" w:date="2024-10-03T19:38:00Z" w16du:dateUtc="2024-10-03T12:38:00Z">
        <w:r>
          <w:t>menampilkan</w:t>
        </w:r>
        <w:proofErr w:type="spellEnd"/>
        <w:r>
          <w:t xml:space="preserve"> </w:t>
        </w:r>
        <w:proofErr w:type="spellStart"/>
        <w:r>
          <w:t>harga</w:t>
        </w:r>
        <w:proofErr w:type="spellEnd"/>
        <w:r>
          <w:t xml:space="preserve"> normal (</w:t>
        </w:r>
        <w:proofErr w:type="spellStart"/>
        <w:r>
          <w:t>tidak</w:t>
        </w:r>
        <w:proofErr w:type="spellEnd"/>
        <w:r>
          <w:t xml:space="preserve"> </w:t>
        </w:r>
        <w:proofErr w:type="spellStart"/>
        <w:r>
          <w:t>memiliki</w:t>
        </w:r>
        <w:proofErr w:type="spellEnd"/>
        <w:r>
          <w:t xml:space="preserve"> member)</w:t>
        </w:r>
        <w:r w:rsidR="00355D98">
          <w:t xml:space="preserve"> </w:t>
        </w:r>
      </w:ins>
      <w:proofErr w:type="spellStart"/>
      <w:ins w:id="363" w:author="fuad fuad" w:date="2024-10-03T19:39:00Z" w16du:dateUtc="2024-10-03T12:39:00Z">
        <w:r w:rsidR="00355D98">
          <w:t>lalu</w:t>
        </w:r>
        <w:proofErr w:type="spellEnd"/>
        <w:r w:rsidR="00355D98">
          <w:t xml:space="preserve"> </w:t>
        </w:r>
        <w:proofErr w:type="spellStart"/>
        <w:r w:rsidR="00355D98">
          <w:t>dikurangi</w:t>
        </w:r>
        <w:proofErr w:type="spellEnd"/>
        <w:r w:rsidR="00355D98">
          <w:t xml:space="preserve"> 1000</w:t>
        </w:r>
      </w:ins>
    </w:p>
    <w:p w14:paraId="0DAAA2FD" w14:textId="1AC66947" w:rsidR="004A2668" w:rsidRDefault="00E72D9F" w:rsidP="003576EA">
      <w:pPr>
        <w:rPr>
          <w:ins w:id="364" w:author="fuad fuad" w:date="2024-10-03T19:30:00Z" w16du:dateUtc="2024-10-03T12:30:00Z"/>
        </w:rPr>
      </w:pPr>
      <w:ins w:id="365" w:author="fuad fuad" w:date="2024-10-03T19:30:00Z" w16du:dateUtc="2024-10-03T12:30:00Z">
        <w:r w:rsidRPr="00E72D9F">
          <w:rPr>
            <w:noProof/>
          </w:rPr>
          <w:drawing>
            <wp:inline distT="0" distB="0" distL="0" distR="0" wp14:anchorId="48C19106" wp14:editId="5ABF9116">
              <wp:extent cx="4258690" cy="2330450"/>
              <wp:effectExtent l="0" t="0" r="8890" b="0"/>
              <wp:docPr id="895461439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95461439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62594" cy="233258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934BBAA" w14:textId="17059459" w:rsidR="00945DD4" w:rsidRDefault="00855CDF" w:rsidP="003576EA">
      <w:pPr>
        <w:rPr>
          <w:ins w:id="366" w:author="fuad fuad" w:date="2024-10-03T17:33:00Z" w16du:dateUtc="2024-10-03T10:33:00Z"/>
        </w:rPr>
      </w:pPr>
      <w:ins w:id="367" w:author="fuad fuad" w:date="2024-10-03T19:31:00Z" w16du:dateUtc="2024-10-03T12:31:00Z">
        <w:r w:rsidRPr="00855CDF">
          <w:rPr>
            <w:noProof/>
          </w:rPr>
          <w:lastRenderedPageBreak/>
          <w:drawing>
            <wp:inline distT="0" distB="0" distL="0" distR="0" wp14:anchorId="4C18D899" wp14:editId="499F56C7">
              <wp:extent cx="4355801" cy="2273300"/>
              <wp:effectExtent l="0" t="0" r="6985" b="0"/>
              <wp:docPr id="131207211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12072117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6707" cy="227899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E5C07CC" w14:textId="77777777" w:rsidR="009B2C80" w:rsidRDefault="00DF74E1" w:rsidP="003576EA">
      <w:pPr>
        <w:rPr>
          <w:ins w:id="368" w:author="fuad fuad" w:date="2024-10-03T19:31:00Z" w16du:dateUtc="2024-10-03T12:31:00Z"/>
        </w:rPr>
      </w:pPr>
      <w:ins w:id="369" w:author="fuad fuad" w:date="2024-10-03T17:32:00Z">
        <w:r w:rsidRPr="00DF74E1">
          <w:t xml:space="preserve">5. </w:t>
        </w:r>
        <w:proofErr w:type="spellStart"/>
        <w:r w:rsidRPr="00DF74E1">
          <w:t>Modifikasi</w:t>
        </w:r>
        <w:proofErr w:type="spellEnd"/>
        <w:r w:rsidRPr="00DF74E1">
          <w:t xml:space="preserve"> program </w:t>
        </w:r>
        <w:proofErr w:type="spellStart"/>
        <w:r w:rsidRPr="00DF74E1">
          <w:t>sesuai</w:t>
        </w:r>
        <w:proofErr w:type="spellEnd"/>
        <w:r w:rsidRPr="00DF74E1">
          <w:t xml:space="preserve"> </w:t>
        </w:r>
        <w:proofErr w:type="spellStart"/>
        <w:r w:rsidRPr="00DF74E1">
          <w:t>jawaban</w:t>
        </w:r>
        <w:proofErr w:type="spellEnd"/>
        <w:r w:rsidRPr="00DF74E1">
          <w:t xml:space="preserve"> no </w:t>
        </w:r>
        <w:proofErr w:type="gramStart"/>
        <w:r w:rsidRPr="00DF74E1">
          <w:t>2 !</w:t>
        </w:r>
        <w:proofErr w:type="gramEnd"/>
        <w:r w:rsidRPr="00DF74E1">
          <w:t xml:space="preserve"> </w:t>
        </w:r>
      </w:ins>
    </w:p>
    <w:p w14:paraId="1902E3CC" w14:textId="0E00420D" w:rsidR="00C04C1C" w:rsidRDefault="00212AE2" w:rsidP="003576EA">
      <w:pPr>
        <w:rPr>
          <w:ins w:id="370" w:author="fuad fuad" w:date="2024-10-03T17:33:00Z" w16du:dateUtc="2024-10-03T10:33:00Z"/>
        </w:rPr>
      </w:pPr>
      <w:ins w:id="371" w:author="fuad fuad" w:date="2024-10-04T06:47:00Z" w16du:dateUtc="2024-10-03T23:47:00Z">
        <w:r w:rsidRPr="00212AE2">
          <w:drawing>
            <wp:inline distT="0" distB="0" distL="0" distR="0" wp14:anchorId="3AF2B375" wp14:editId="766DEBA3">
              <wp:extent cx="3848100" cy="1598506"/>
              <wp:effectExtent l="0" t="0" r="0" b="1905"/>
              <wp:docPr id="52224321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22243212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61070" cy="16038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D191A0F" w14:textId="65FA4CAA" w:rsidR="00DF74E1" w:rsidRDefault="00DF74E1" w:rsidP="003576EA">
      <w:pPr>
        <w:rPr>
          <w:ins w:id="372" w:author="fuad fuad" w:date="2024-10-03T19:40:00Z" w16du:dateUtc="2024-10-03T12:40:00Z"/>
        </w:rPr>
      </w:pPr>
      <w:ins w:id="373" w:author="fuad fuad" w:date="2024-10-03T17:32:00Z">
        <w:r w:rsidRPr="00DF74E1">
          <w:t xml:space="preserve">6. Push dan commit </w:t>
        </w:r>
        <w:proofErr w:type="spellStart"/>
        <w:r w:rsidRPr="00DF74E1">
          <w:t>hasil</w:t>
        </w:r>
        <w:proofErr w:type="spellEnd"/>
        <w:r w:rsidRPr="00DF74E1">
          <w:t xml:space="preserve"> </w:t>
        </w:r>
        <w:proofErr w:type="spellStart"/>
        <w:r w:rsidRPr="00DF74E1">
          <w:t>modifikasi</w:t>
        </w:r>
        <w:proofErr w:type="spellEnd"/>
        <w:r w:rsidRPr="00DF74E1">
          <w:t xml:space="preserve"> </w:t>
        </w:r>
        <w:proofErr w:type="spellStart"/>
        <w:r w:rsidRPr="00DF74E1">
          <w:t>anda</w:t>
        </w:r>
        <w:proofErr w:type="spellEnd"/>
        <w:r w:rsidRPr="00DF74E1">
          <w:t xml:space="preserve"> </w:t>
        </w:r>
        <w:proofErr w:type="spellStart"/>
        <w:r w:rsidRPr="00DF74E1">
          <w:t>ke</w:t>
        </w:r>
        <w:proofErr w:type="spellEnd"/>
        <w:r w:rsidRPr="00DF74E1">
          <w:t xml:space="preserve"> </w:t>
        </w:r>
        <w:proofErr w:type="gramStart"/>
        <w:r w:rsidRPr="00DF74E1">
          <w:t>repository !</w:t>
        </w:r>
      </w:ins>
      <w:proofErr w:type="gramEnd"/>
    </w:p>
    <w:p w14:paraId="1DF7704E" w14:textId="77777777" w:rsidR="009338FD" w:rsidRPr="00942972" w:rsidRDefault="009338FD" w:rsidP="003576EA">
      <w:pPr>
        <w:rPr>
          <w:ins w:id="374" w:author="fuad fuad" w:date="2024-10-03T19:40:00Z" w16du:dateUtc="2024-10-03T12:40:00Z"/>
          <w:b/>
          <w:bCs/>
          <w:sz w:val="24"/>
          <w:szCs w:val="24"/>
          <w:rPrChange w:id="375" w:author="fuad fuad" w:date="2024-10-03T19:40:00Z" w16du:dateUtc="2024-10-03T12:40:00Z">
            <w:rPr>
              <w:ins w:id="376" w:author="fuad fuad" w:date="2024-10-03T19:40:00Z" w16du:dateUtc="2024-10-03T12:40:00Z"/>
            </w:rPr>
          </w:rPrChange>
        </w:rPr>
      </w:pPr>
    </w:p>
    <w:p w14:paraId="025D6337" w14:textId="77777777" w:rsidR="00942972" w:rsidRPr="00942972" w:rsidRDefault="00942972" w:rsidP="003576EA">
      <w:pPr>
        <w:rPr>
          <w:ins w:id="377" w:author="fuad fuad" w:date="2024-10-03T19:40:00Z" w16du:dateUtc="2024-10-03T12:40:00Z"/>
          <w:b/>
          <w:bCs/>
          <w:sz w:val="24"/>
          <w:szCs w:val="24"/>
          <w:rPrChange w:id="378" w:author="fuad fuad" w:date="2024-10-03T19:40:00Z" w16du:dateUtc="2024-10-03T12:40:00Z">
            <w:rPr>
              <w:ins w:id="379" w:author="fuad fuad" w:date="2024-10-03T19:40:00Z" w16du:dateUtc="2024-10-03T12:40:00Z"/>
            </w:rPr>
          </w:rPrChange>
        </w:rPr>
      </w:pPr>
      <w:ins w:id="380" w:author="fuad fuad" w:date="2024-10-03T19:40:00Z">
        <w:r w:rsidRPr="00942972">
          <w:rPr>
            <w:b/>
            <w:bCs/>
            <w:sz w:val="24"/>
            <w:szCs w:val="24"/>
            <w:rPrChange w:id="381" w:author="fuad fuad" w:date="2024-10-03T19:40:00Z" w16du:dateUtc="2024-10-03T12:40:00Z">
              <w:rPr/>
            </w:rPrChange>
          </w:rPr>
          <w:t xml:space="preserve">2.3 </w:t>
        </w:r>
        <w:proofErr w:type="spellStart"/>
        <w:r w:rsidRPr="00942972">
          <w:rPr>
            <w:b/>
            <w:bCs/>
            <w:sz w:val="24"/>
            <w:szCs w:val="24"/>
            <w:rPrChange w:id="382" w:author="fuad fuad" w:date="2024-10-03T19:40:00Z" w16du:dateUtc="2024-10-03T12:40:00Z">
              <w:rPr/>
            </w:rPrChange>
          </w:rPr>
          <w:t>Percobaan</w:t>
        </w:r>
        <w:proofErr w:type="spellEnd"/>
        <w:r w:rsidRPr="00942972">
          <w:rPr>
            <w:b/>
            <w:bCs/>
            <w:sz w:val="24"/>
            <w:szCs w:val="24"/>
            <w:rPrChange w:id="383" w:author="fuad fuad" w:date="2024-10-03T19:40:00Z" w16du:dateUtc="2024-10-03T12:40:00Z">
              <w:rPr/>
            </w:rPrChange>
          </w:rPr>
          <w:t xml:space="preserve"> 3 </w:t>
        </w:r>
      </w:ins>
    </w:p>
    <w:p w14:paraId="4EA8596B" w14:textId="53F53E21" w:rsidR="009338FD" w:rsidRDefault="00942972" w:rsidP="003576EA">
      <w:pPr>
        <w:rPr>
          <w:ins w:id="384" w:author="fuad fuad" w:date="2024-10-03T19:40:00Z" w16du:dateUtc="2024-10-03T12:40:00Z"/>
          <w:b/>
          <w:bCs/>
          <w:sz w:val="24"/>
          <w:szCs w:val="24"/>
        </w:rPr>
      </w:pPr>
      <w:ins w:id="385" w:author="fuad fuad" w:date="2024-10-03T19:40:00Z">
        <w:r w:rsidRPr="00942972">
          <w:rPr>
            <w:b/>
            <w:bCs/>
            <w:sz w:val="24"/>
            <w:szCs w:val="24"/>
            <w:rPrChange w:id="386" w:author="fuad fuad" w:date="2024-10-03T19:40:00Z" w16du:dateUtc="2024-10-03T12:40:00Z">
              <w:rPr/>
            </w:rPrChange>
          </w:rPr>
          <w:t xml:space="preserve">Waktu </w:t>
        </w:r>
        <w:proofErr w:type="spellStart"/>
        <w:r w:rsidRPr="00942972">
          <w:rPr>
            <w:b/>
            <w:bCs/>
            <w:sz w:val="24"/>
            <w:szCs w:val="24"/>
            <w:rPrChange w:id="387" w:author="fuad fuad" w:date="2024-10-03T19:40:00Z" w16du:dateUtc="2024-10-03T12:40:00Z">
              <w:rPr/>
            </w:rPrChange>
          </w:rPr>
          <w:t>Percobaan</w:t>
        </w:r>
        <w:proofErr w:type="spellEnd"/>
        <w:r w:rsidRPr="00942972">
          <w:rPr>
            <w:b/>
            <w:bCs/>
            <w:sz w:val="24"/>
            <w:szCs w:val="24"/>
            <w:rPrChange w:id="388" w:author="fuad fuad" w:date="2024-10-03T19:40:00Z" w16du:dateUtc="2024-10-03T12:40:00Z">
              <w:rPr/>
            </w:rPrChange>
          </w:rPr>
          <w:t xml:space="preserve"> 40 </w:t>
        </w:r>
        <w:proofErr w:type="spellStart"/>
        <w:r w:rsidRPr="00942972">
          <w:rPr>
            <w:b/>
            <w:bCs/>
            <w:sz w:val="24"/>
            <w:szCs w:val="24"/>
            <w:rPrChange w:id="389" w:author="fuad fuad" w:date="2024-10-03T19:40:00Z" w16du:dateUtc="2024-10-03T12:40:00Z">
              <w:rPr/>
            </w:rPrChange>
          </w:rPr>
          <w:t>Menit</w:t>
        </w:r>
      </w:ins>
      <w:proofErr w:type="spellEnd"/>
    </w:p>
    <w:p w14:paraId="26775D63" w14:textId="77777777" w:rsidR="00942972" w:rsidRPr="001840AC" w:rsidRDefault="00942972" w:rsidP="003576EA">
      <w:pPr>
        <w:rPr>
          <w:ins w:id="390" w:author="fuad fuad" w:date="2024-10-03T19:40:00Z" w16du:dateUtc="2024-10-03T12:40:00Z"/>
          <w:sz w:val="24"/>
          <w:szCs w:val="24"/>
          <w:rPrChange w:id="391" w:author="fuad fuad" w:date="2024-10-03T21:09:00Z" w16du:dateUtc="2024-10-03T14:09:00Z">
            <w:rPr>
              <w:ins w:id="392" w:author="fuad fuad" w:date="2024-10-03T19:40:00Z" w16du:dateUtc="2024-10-03T12:40:00Z"/>
              <w:b/>
              <w:bCs/>
              <w:sz w:val="24"/>
              <w:szCs w:val="24"/>
            </w:rPr>
          </w:rPrChange>
        </w:rPr>
      </w:pPr>
    </w:p>
    <w:p w14:paraId="6CA4A07A" w14:textId="77777777" w:rsidR="001840AC" w:rsidRDefault="001840AC" w:rsidP="003576EA">
      <w:pPr>
        <w:rPr>
          <w:ins w:id="393" w:author="fuad fuad" w:date="2024-10-03T21:09:00Z" w16du:dateUtc="2024-10-03T14:09:00Z"/>
        </w:rPr>
      </w:pPr>
      <w:ins w:id="394" w:author="fuad fuad" w:date="2024-10-03T21:09:00Z">
        <w:r w:rsidRPr="001840AC">
          <w:rPr>
            <w:rPrChange w:id="395" w:author="fuad fuad" w:date="2024-10-03T21:09:00Z" w16du:dateUtc="2024-10-03T14:09:00Z">
              <w:rPr>
                <w:b/>
                <w:bCs/>
              </w:rPr>
            </w:rPrChange>
          </w:rPr>
          <w:t xml:space="preserve">4. </w:t>
        </w:r>
        <w:proofErr w:type="spellStart"/>
        <w:r w:rsidRPr="001840AC">
          <w:rPr>
            <w:rPrChange w:id="396" w:author="fuad fuad" w:date="2024-10-03T21:09:00Z" w16du:dateUtc="2024-10-03T14:09:00Z">
              <w:rPr>
                <w:b/>
                <w:bCs/>
              </w:rPr>
            </w:rPrChange>
          </w:rPr>
          <w:t>Tambahkan</w:t>
        </w:r>
        <w:proofErr w:type="spellEnd"/>
        <w:r w:rsidRPr="001840AC">
          <w:rPr>
            <w:rPrChange w:id="397" w:author="fuad fuad" w:date="2024-10-03T21:09:00Z" w16du:dateUtc="2024-10-03T14:09:00Z">
              <w:rPr>
                <w:b/>
                <w:bCs/>
              </w:rPr>
            </w:rPrChange>
          </w:rPr>
          <w:t xml:space="preserve"> import library Scanner. </w:t>
        </w:r>
      </w:ins>
    </w:p>
    <w:p w14:paraId="2479B81D" w14:textId="77777777" w:rsidR="001840AC" w:rsidRDefault="001840AC" w:rsidP="003576EA">
      <w:pPr>
        <w:rPr>
          <w:ins w:id="398" w:author="fuad fuad" w:date="2024-10-03T21:09:00Z" w16du:dateUtc="2024-10-03T14:09:00Z"/>
        </w:rPr>
      </w:pPr>
      <w:ins w:id="399" w:author="fuad fuad" w:date="2024-10-03T21:09:00Z">
        <w:r w:rsidRPr="001840AC">
          <w:rPr>
            <w:rPrChange w:id="400" w:author="fuad fuad" w:date="2024-10-03T21:09:00Z" w16du:dateUtc="2024-10-03T14:09:00Z">
              <w:rPr>
                <w:b/>
                <w:bCs/>
              </w:rPr>
            </w:rPrChange>
          </w:rPr>
          <w:t xml:space="preserve">5. </w:t>
        </w:r>
        <w:proofErr w:type="spellStart"/>
        <w:r w:rsidRPr="001840AC">
          <w:rPr>
            <w:rPrChange w:id="401" w:author="fuad fuad" w:date="2024-10-03T21:09:00Z" w16du:dateUtc="2024-10-03T14:09:00Z">
              <w:rPr>
                <w:b/>
                <w:bCs/>
              </w:rPr>
            </w:rPrChange>
          </w:rPr>
          <w:t>Deklarasikan</w:t>
        </w:r>
        <w:proofErr w:type="spellEnd"/>
        <w:r w:rsidRPr="001840AC">
          <w:rPr>
            <w:rPrChange w:id="402" w:author="fuad fuad" w:date="2024-10-03T21:09:00Z" w16du:dateUtc="2024-10-03T14:09:00Z">
              <w:rPr>
                <w:b/>
                <w:bCs/>
              </w:rPr>
            </w:rPrChange>
          </w:rPr>
          <w:t xml:space="preserve"> </w:t>
        </w:r>
        <w:proofErr w:type="gramStart"/>
        <w:r w:rsidRPr="001840AC">
          <w:rPr>
            <w:rPrChange w:id="403" w:author="fuad fuad" w:date="2024-10-03T21:09:00Z" w16du:dateUtc="2024-10-03T14:09:00Z">
              <w:rPr>
                <w:b/>
                <w:bCs/>
              </w:rPr>
            </w:rPrChange>
          </w:rPr>
          <w:t>Scanner :</w:t>
        </w:r>
        <w:proofErr w:type="gramEnd"/>
        <w:r w:rsidRPr="001840AC">
          <w:rPr>
            <w:rPrChange w:id="404" w:author="fuad fuad" w:date="2024-10-03T21:09:00Z" w16du:dateUtc="2024-10-03T14:09:00Z">
              <w:rPr>
                <w:b/>
                <w:bCs/>
              </w:rPr>
            </w:rPrChange>
          </w:rPr>
          <w:t xml:space="preserve"> </w:t>
        </w:r>
        <w:proofErr w:type="spellStart"/>
        <w:r w:rsidRPr="001840AC">
          <w:rPr>
            <w:rPrChange w:id="405" w:author="fuad fuad" w:date="2024-10-03T21:09:00Z" w16du:dateUtc="2024-10-03T14:09:00Z">
              <w:rPr>
                <w:b/>
                <w:bCs/>
              </w:rPr>
            </w:rPrChange>
          </w:rPr>
          <w:t>beri</w:t>
        </w:r>
        <w:proofErr w:type="spellEnd"/>
        <w:r w:rsidRPr="001840AC">
          <w:rPr>
            <w:rPrChange w:id="406" w:author="fuad fuad" w:date="2024-10-03T21:09:00Z" w16du:dateUtc="2024-10-03T14:09:00Z">
              <w:rPr>
                <w:b/>
                <w:bCs/>
              </w:rPr>
            </w:rPrChange>
          </w:rPr>
          <w:t xml:space="preserve"> </w:t>
        </w:r>
        <w:proofErr w:type="spellStart"/>
        <w:r w:rsidRPr="001840AC">
          <w:rPr>
            <w:rPrChange w:id="407" w:author="fuad fuad" w:date="2024-10-03T21:09:00Z" w16du:dateUtc="2024-10-03T14:09:00Z">
              <w:rPr>
                <w:b/>
                <w:bCs/>
              </w:rPr>
            </w:rPrChange>
          </w:rPr>
          <w:t>nama</w:t>
        </w:r>
        <w:proofErr w:type="spellEnd"/>
        <w:r w:rsidRPr="001840AC">
          <w:rPr>
            <w:rPrChange w:id="408" w:author="fuad fuad" w:date="2024-10-03T21:09:00Z" w16du:dateUtc="2024-10-03T14:09:00Z">
              <w:rPr>
                <w:b/>
                <w:bCs/>
              </w:rPr>
            </w:rPrChange>
          </w:rPr>
          <w:t xml:space="preserve"> Scanner </w:t>
        </w:r>
        <w:proofErr w:type="spellStart"/>
        <w:r w:rsidRPr="001840AC">
          <w:rPr>
            <w:rPrChange w:id="409" w:author="fuad fuad" w:date="2024-10-03T21:09:00Z" w16du:dateUtc="2024-10-03T14:09:00Z">
              <w:rPr>
                <w:b/>
                <w:bCs/>
              </w:rPr>
            </w:rPrChange>
          </w:rPr>
          <w:t>dengan</w:t>
        </w:r>
        <w:proofErr w:type="spellEnd"/>
        <w:r w:rsidRPr="001840AC">
          <w:rPr>
            <w:rPrChange w:id="410" w:author="fuad fuad" w:date="2024-10-03T21:09:00Z" w16du:dateUtc="2024-10-03T14:09:00Z">
              <w:rPr>
                <w:b/>
                <w:bCs/>
              </w:rPr>
            </w:rPrChange>
          </w:rPr>
          <w:t xml:space="preserve"> </w:t>
        </w:r>
        <w:proofErr w:type="spellStart"/>
        <w:r w:rsidRPr="001840AC">
          <w:rPr>
            <w:rPrChange w:id="411" w:author="fuad fuad" w:date="2024-10-03T21:09:00Z" w16du:dateUtc="2024-10-03T14:09:00Z">
              <w:rPr>
                <w:b/>
                <w:bCs/>
              </w:rPr>
            </w:rPrChange>
          </w:rPr>
          <w:t>identitas</w:t>
        </w:r>
        <w:proofErr w:type="spellEnd"/>
        <w:r w:rsidRPr="001840AC">
          <w:rPr>
            <w:rPrChange w:id="412" w:author="fuad fuad" w:date="2024-10-03T21:09:00Z" w16du:dateUtc="2024-10-03T14:09:00Z">
              <w:rPr>
                <w:b/>
                <w:bCs/>
              </w:rPr>
            </w:rPrChange>
          </w:rPr>
          <w:t xml:space="preserve"> Absen. Format </w:t>
        </w:r>
        <w:proofErr w:type="spellStart"/>
        <w:r w:rsidRPr="001840AC">
          <w:rPr>
            <w:rPrChange w:id="413" w:author="fuad fuad" w:date="2024-10-03T21:09:00Z" w16du:dateUtc="2024-10-03T14:09:00Z">
              <w:rPr>
                <w:b/>
                <w:bCs/>
              </w:rPr>
            </w:rPrChange>
          </w:rPr>
          <w:t>inputAbsen</w:t>
        </w:r>
        <w:proofErr w:type="spellEnd"/>
        <w:r w:rsidRPr="001840AC">
          <w:rPr>
            <w:rPrChange w:id="414" w:author="fuad fuad" w:date="2024-10-03T21:09:00Z" w16du:dateUtc="2024-10-03T14:09:00Z">
              <w:rPr>
                <w:b/>
                <w:bCs/>
              </w:rPr>
            </w:rPrChange>
          </w:rPr>
          <w:t xml:space="preserve"> </w:t>
        </w:r>
      </w:ins>
    </w:p>
    <w:p w14:paraId="5CD46DC2" w14:textId="77777777" w:rsidR="001840AC" w:rsidRDefault="001840AC" w:rsidP="003576EA">
      <w:pPr>
        <w:rPr>
          <w:ins w:id="415" w:author="fuad fuad" w:date="2024-10-03T21:09:00Z" w16du:dateUtc="2024-10-03T14:09:00Z"/>
        </w:rPr>
      </w:pPr>
      <w:ins w:id="416" w:author="fuad fuad" w:date="2024-10-03T21:09:00Z">
        <w:r w:rsidRPr="001840AC">
          <w:rPr>
            <w:rPrChange w:id="417" w:author="fuad fuad" w:date="2024-10-03T21:09:00Z" w16du:dateUtc="2024-10-03T14:09:00Z">
              <w:rPr>
                <w:b/>
                <w:bCs/>
              </w:rPr>
            </w:rPrChange>
          </w:rPr>
          <w:t xml:space="preserve">6. </w:t>
        </w:r>
        <w:proofErr w:type="spellStart"/>
        <w:r w:rsidRPr="001840AC">
          <w:rPr>
            <w:rPrChange w:id="418" w:author="fuad fuad" w:date="2024-10-03T21:09:00Z" w16du:dateUtc="2024-10-03T14:09:00Z">
              <w:rPr>
                <w:b/>
                <w:bCs/>
              </w:rPr>
            </w:rPrChange>
          </w:rPr>
          <w:t>Deklarasikan</w:t>
        </w:r>
        <w:proofErr w:type="spellEnd"/>
        <w:r w:rsidRPr="001840AC">
          <w:rPr>
            <w:rPrChange w:id="419" w:author="fuad fuad" w:date="2024-10-03T21:09:00Z" w16du:dateUtc="2024-10-03T14:09:00Z">
              <w:rPr>
                <w:b/>
                <w:bCs/>
              </w:rPr>
            </w:rPrChange>
          </w:rPr>
          <w:t xml:space="preserve"> </w:t>
        </w:r>
        <w:proofErr w:type="spellStart"/>
        <w:r w:rsidRPr="001840AC">
          <w:rPr>
            <w:rPrChange w:id="420" w:author="fuad fuad" w:date="2024-10-03T21:09:00Z" w16du:dateUtc="2024-10-03T14:09:00Z">
              <w:rPr>
                <w:b/>
                <w:bCs/>
              </w:rPr>
            </w:rPrChange>
          </w:rPr>
          <w:t>variabel</w:t>
        </w:r>
        <w:proofErr w:type="spellEnd"/>
        <w:r w:rsidRPr="001840AC">
          <w:rPr>
            <w:rPrChange w:id="421" w:author="fuad fuad" w:date="2024-10-03T21:09:00Z" w16du:dateUtc="2024-10-03T14:09:00Z">
              <w:rPr>
                <w:b/>
                <w:bCs/>
              </w:rPr>
            </w:rPrChange>
          </w:rPr>
          <w:t xml:space="preserve"> </w:t>
        </w:r>
        <w:proofErr w:type="spellStart"/>
        <w:r w:rsidRPr="001840AC">
          <w:rPr>
            <w:rPrChange w:id="422" w:author="fuad fuad" w:date="2024-10-03T21:09:00Z" w16du:dateUtc="2024-10-03T14:09:00Z">
              <w:rPr>
                <w:b/>
                <w:bCs/>
              </w:rPr>
            </w:rPrChange>
          </w:rPr>
          <w:t>kategori</w:t>
        </w:r>
        <w:proofErr w:type="spellEnd"/>
        <w:r w:rsidRPr="001840AC">
          <w:rPr>
            <w:rPrChange w:id="423" w:author="fuad fuad" w:date="2024-10-03T21:09:00Z" w16du:dateUtc="2024-10-03T14:09:00Z">
              <w:rPr>
                <w:b/>
                <w:bCs/>
              </w:rPr>
            </w:rPrChange>
          </w:rPr>
          <w:t xml:space="preserve">, </w:t>
        </w:r>
        <w:proofErr w:type="spellStart"/>
        <w:r w:rsidRPr="001840AC">
          <w:rPr>
            <w:rPrChange w:id="424" w:author="fuad fuad" w:date="2024-10-03T21:09:00Z" w16du:dateUtc="2024-10-03T14:09:00Z">
              <w:rPr>
                <w:b/>
                <w:bCs/>
              </w:rPr>
            </w:rPrChange>
          </w:rPr>
          <w:t>penghasilan</w:t>
        </w:r>
        <w:proofErr w:type="spellEnd"/>
        <w:r w:rsidRPr="001840AC">
          <w:rPr>
            <w:rPrChange w:id="425" w:author="fuad fuad" w:date="2024-10-03T21:09:00Z" w16du:dateUtc="2024-10-03T14:09:00Z">
              <w:rPr>
                <w:b/>
                <w:bCs/>
              </w:rPr>
            </w:rPrChange>
          </w:rPr>
          <w:t xml:space="preserve">, </w:t>
        </w:r>
        <w:proofErr w:type="spellStart"/>
        <w:r w:rsidRPr="001840AC">
          <w:rPr>
            <w:rPrChange w:id="426" w:author="fuad fuad" w:date="2024-10-03T21:09:00Z" w16du:dateUtc="2024-10-03T14:09:00Z">
              <w:rPr>
                <w:b/>
                <w:bCs/>
              </w:rPr>
            </w:rPrChange>
          </w:rPr>
          <w:t>gajiBersih</w:t>
        </w:r>
        <w:proofErr w:type="spellEnd"/>
        <w:r w:rsidRPr="001840AC">
          <w:rPr>
            <w:rPrChange w:id="427" w:author="fuad fuad" w:date="2024-10-03T21:09:00Z" w16du:dateUtc="2024-10-03T14:09:00Z">
              <w:rPr>
                <w:b/>
                <w:bCs/>
              </w:rPr>
            </w:rPrChange>
          </w:rPr>
          <w:t xml:space="preserve">, dan </w:t>
        </w:r>
        <w:proofErr w:type="spellStart"/>
        <w:r w:rsidRPr="001840AC">
          <w:rPr>
            <w:rPrChange w:id="428" w:author="fuad fuad" w:date="2024-10-03T21:09:00Z" w16du:dateUtc="2024-10-03T14:09:00Z">
              <w:rPr>
                <w:b/>
                <w:bCs/>
              </w:rPr>
            </w:rPrChange>
          </w:rPr>
          <w:t>pajak</w:t>
        </w:r>
        <w:proofErr w:type="spellEnd"/>
        <w:r w:rsidRPr="001840AC">
          <w:rPr>
            <w:rPrChange w:id="429" w:author="fuad fuad" w:date="2024-10-03T21:09:00Z" w16du:dateUtc="2024-10-03T14:09:00Z">
              <w:rPr>
                <w:b/>
                <w:bCs/>
              </w:rPr>
            </w:rPrChange>
          </w:rPr>
          <w:t xml:space="preserve">; </w:t>
        </w:r>
      </w:ins>
    </w:p>
    <w:p w14:paraId="0C68A13D" w14:textId="77777777" w:rsidR="001840AC" w:rsidRDefault="001840AC" w:rsidP="003576EA">
      <w:pPr>
        <w:rPr>
          <w:ins w:id="430" w:author="fuad fuad" w:date="2024-10-03T21:09:00Z" w16du:dateUtc="2024-10-03T14:09:00Z"/>
        </w:rPr>
      </w:pPr>
      <w:ins w:id="431" w:author="fuad fuad" w:date="2024-10-03T21:09:00Z">
        <w:r w:rsidRPr="001840AC">
          <w:rPr>
            <w:rPrChange w:id="432" w:author="fuad fuad" w:date="2024-10-03T21:09:00Z" w16du:dateUtc="2024-10-03T14:09:00Z">
              <w:rPr>
                <w:b/>
                <w:bCs/>
              </w:rPr>
            </w:rPrChange>
          </w:rPr>
          <w:t xml:space="preserve">7. </w:t>
        </w:r>
        <w:proofErr w:type="spellStart"/>
        <w:r w:rsidRPr="001840AC">
          <w:rPr>
            <w:rPrChange w:id="433" w:author="fuad fuad" w:date="2024-10-03T21:09:00Z" w16du:dateUtc="2024-10-03T14:09:00Z">
              <w:rPr>
                <w:b/>
                <w:bCs/>
              </w:rPr>
            </w:rPrChange>
          </w:rPr>
          <w:t>Tambahkan</w:t>
        </w:r>
        <w:proofErr w:type="spellEnd"/>
        <w:r w:rsidRPr="001840AC">
          <w:rPr>
            <w:rPrChange w:id="434" w:author="fuad fuad" w:date="2024-10-03T21:09:00Z" w16du:dateUtc="2024-10-03T14:09:00Z">
              <w:rPr>
                <w:b/>
                <w:bCs/>
              </w:rPr>
            </w:rPrChange>
          </w:rPr>
          <w:t xml:space="preserve"> </w:t>
        </w:r>
        <w:proofErr w:type="spellStart"/>
        <w:r w:rsidRPr="001840AC">
          <w:rPr>
            <w:rPrChange w:id="435" w:author="fuad fuad" w:date="2024-10-03T21:09:00Z" w16du:dateUtc="2024-10-03T14:09:00Z">
              <w:rPr>
                <w:b/>
                <w:bCs/>
              </w:rPr>
            </w:rPrChange>
          </w:rPr>
          <w:t>kode</w:t>
        </w:r>
        <w:proofErr w:type="spellEnd"/>
        <w:r w:rsidRPr="001840AC">
          <w:rPr>
            <w:rPrChange w:id="436" w:author="fuad fuad" w:date="2024-10-03T21:09:00Z" w16du:dateUtc="2024-10-03T14:09:00Z">
              <w:rPr>
                <w:b/>
                <w:bCs/>
              </w:rPr>
            </w:rPrChange>
          </w:rPr>
          <w:t xml:space="preserve"> </w:t>
        </w:r>
        <w:proofErr w:type="spellStart"/>
        <w:r w:rsidRPr="001840AC">
          <w:rPr>
            <w:rPrChange w:id="437" w:author="fuad fuad" w:date="2024-10-03T21:09:00Z" w16du:dateUtc="2024-10-03T14:09:00Z">
              <w:rPr>
                <w:b/>
                <w:bCs/>
              </w:rPr>
            </w:rPrChange>
          </w:rPr>
          <w:t>berikut</w:t>
        </w:r>
        <w:proofErr w:type="spellEnd"/>
        <w:r w:rsidRPr="001840AC">
          <w:rPr>
            <w:rPrChange w:id="438" w:author="fuad fuad" w:date="2024-10-03T21:09:00Z" w16du:dateUtc="2024-10-03T14:09:00Z">
              <w:rPr>
                <w:b/>
                <w:bCs/>
              </w:rPr>
            </w:rPrChange>
          </w:rPr>
          <w:t xml:space="preserve"> </w:t>
        </w:r>
        <w:proofErr w:type="spellStart"/>
        <w:r w:rsidRPr="001840AC">
          <w:rPr>
            <w:rPrChange w:id="439" w:author="fuad fuad" w:date="2024-10-03T21:09:00Z" w16du:dateUtc="2024-10-03T14:09:00Z">
              <w:rPr>
                <w:b/>
                <w:bCs/>
              </w:rPr>
            </w:rPrChange>
          </w:rPr>
          <w:t>ini</w:t>
        </w:r>
        <w:proofErr w:type="spellEnd"/>
        <w:r w:rsidRPr="001840AC">
          <w:rPr>
            <w:rPrChange w:id="440" w:author="fuad fuad" w:date="2024-10-03T21:09:00Z" w16du:dateUtc="2024-10-03T14:09:00Z">
              <w:rPr>
                <w:b/>
                <w:bCs/>
              </w:rPr>
            </w:rPrChange>
          </w:rPr>
          <w:t xml:space="preserve"> </w:t>
        </w:r>
        <w:proofErr w:type="spellStart"/>
        <w:r w:rsidRPr="001840AC">
          <w:rPr>
            <w:rPrChange w:id="441" w:author="fuad fuad" w:date="2024-10-03T21:09:00Z" w16du:dateUtc="2024-10-03T14:09:00Z">
              <w:rPr>
                <w:b/>
                <w:bCs/>
              </w:rPr>
            </w:rPrChange>
          </w:rPr>
          <w:t>untuk</w:t>
        </w:r>
        <w:proofErr w:type="spellEnd"/>
        <w:r w:rsidRPr="001840AC">
          <w:rPr>
            <w:rPrChange w:id="442" w:author="fuad fuad" w:date="2024-10-03T21:09:00Z" w16du:dateUtc="2024-10-03T14:09:00Z">
              <w:rPr>
                <w:b/>
                <w:bCs/>
              </w:rPr>
            </w:rPrChange>
          </w:rPr>
          <w:t xml:space="preserve"> </w:t>
        </w:r>
        <w:proofErr w:type="spellStart"/>
        <w:r w:rsidRPr="001840AC">
          <w:rPr>
            <w:rPrChange w:id="443" w:author="fuad fuad" w:date="2024-10-03T21:09:00Z" w16du:dateUtc="2024-10-03T14:09:00Z">
              <w:rPr>
                <w:b/>
                <w:bCs/>
              </w:rPr>
            </w:rPrChange>
          </w:rPr>
          <w:t>menerima</w:t>
        </w:r>
        <w:proofErr w:type="spellEnd"/>
        <w:r w:rsidRPr="001840AC">
          <w:rPr>
            <w:rPrChange w:id="444" w:author="fuad fuad" w:date="2024-10-03T21:09:00Z" w16du:dateUtc="2024-10-03T14:09:00Z">
              <w:rPr>
                <w:b/>
                <w:bCs/>
              </w:rPr>
            </w:rPrChange>
          </w:rPr>
          <w:t xml:space="preserve"> input </w:t>
        </w:r>
        <w:proofErr w:type="spellStart"/>
        <w:r w:rsidRPr="001840AC">
          <w:rPr>
            <w:rPrChange w:id="445" w:author="fuad fuad" w:date="2024-10-03T21:09:00Z" w16du:dateUtc="2024-10-03T14:09:00Z">
              <w:rPr>
                <w:b/>
                <w:bCs/>
              </w:rPr>
            </w:rPrChange>
          </w:rPr>
          <w:t>dari</w:t>
        </w:r>
        <w:proofErr w:type="spellEnd"/>
        <w:r w:rsidRPr="001840AC">
          <w:rPr>
            <w:rPrChange w:id="446" w:author="fuad fuad" w:date="2024-10-03T21:09:00Z" w16du:dateUtc="2024-10-03T14:09:00Z">
              <w:rPr>
                <w:b/>
                <w:bCs/>
              </w:rPr>
            </w:rPrChange>
          </w:rPr>
          <w:t xml:space="preserve"> keyboard </w:t>
        </w:r>
      </w:ins>
    </w:p>
    <w:p w14:paraId="6DCB26B3" w14:textId="4A2CB275" w:rsidR="00942972" w:rsidRDefault="001840AC" w:rsidP="003576EA">
      <w:pPr>
        <w:rPr>
          <w:ins w:id="447" w:author="fuad fuad" w:date="2024-10-04T06:47:00Z" w16du:dateUtc="2024-10-03T23:47:00Z"/>
        </w:rPr>
      </w:pPr>
      <w:ins w:id="448" w:author="fuad fuad" w:date="2024-10-03T21:09:00Z">
        <w:r w:rsidRPr="001840AC">
          <w:rPr>
            <w:rPrChange w:id="449" w:author="fuad fuad" w:date="2024-10-03T21:09:00Z" w16du:dateUtc="2024-10-03T14:09:00Z">
              <w:rPr>
                <w:b/>
                <w:bCs/>
              </w:rPr>
            </w:rPrChange>
          </w:rPr>
          <w:t xml:space="preserve">8. </w:t>
        </w:r>
        <w:proofErr w:type="spellStart"/>
        <w:r w:rsidRPr="001840AC">
          <w:rPr>
            <w:rPrChange w:id="450" w:author="fuad fuad" w:date="2024-10-03T21:09:00Z" w16du:dateUtc="2024-10-03T14:09:00Z">
              <w:rPr>
                <w:b/>
                <w:bCs/>
              </w:rPr>
            </w:rPrChange>
          </w:rPr>
          <w:t>Buatlah</w:t>
        </w:r>
        <w:proofErr w:type="spellEnd"/>
        <w:r w:rsidRPr="001840AC">
          <w:rPr>
            <w:rPrChange w:id="451" w:author="fuad fuad" w:date="2024-10-03T21:09:00Z" w16du:dateUtc="2024-10-03T14:09:00Z">
              <w:rPr>
                <w:b/>
                <w:bCs/>
              </w:rPr>
            </w:rPrChange>
          </w:rPr>
          <w:t xml:space="preserve"> </w:t>
        </w:r>
        <w:proofErr w:type="spellStart"/>
        <w:r w:rsidRPr="001840AC">
          <w:rPr>
            <w:rPrChange w:id="452" w:author="fuad fuad" w:date="2024-10-03T21:09:00Z" w16du:dateUtc="2024-10-03T14:09:00Z">
              <w:rPr>
                <w:b/>
                <w:bCs/>
              </w:rPr>
            </w:rPrChange>
          </w:rPr>
          <w:t>struktur</w:t>
        </w:r>
        <w:proofErr w:type="spellEnd"/>
        <w:r w:rsidRPr="001840AC">
          <w:rPr>
            <w:rPrChange w:id="453" w:author="fuad fuad" w:date="2024-10-03T21:09:00Z" w16du:dateUtc="2024-10-03T14:09:00Z">
              <w:rPr>
                <w:b/>
                <w:bCs/>
              </w:rPr>
            </w:rPrChange>
          </w:rPr>
          <w:t xml:space="preserve"> </w:t>
        </w:r>
        <w:proofErr w:type="spellStart"/>
        <w:r w:rsidRPr="001840AC">
          <w:rPr>
            <w:rPrChange w:id="454" w:author="fuad fuad" w:date="2024-10-03T21:09:00Z" w16du:dateUtc="2024-10-03T14:09:00Z">
              <w:rPr>
                <w:b/>
                <w:bCs/>
              </w:rPr>
            </w:rPrChange>
          </w:rPr>
          <w:t>pengecekan</w:t>
        </w:r>
        <w:proofErr w:type="spellEnd"/>
        <w:r w:rsidRPr="001840AC">
          <w:rPr>
            <w:rPrChange w:id="455" w:author="fuad fuad" w:date="2024-10-03T21:09:00Z" w16du:dateUtc="2024-10-03T14:09:00Z">
              <w:rPr>
                <w:b/>
                <w:bCs/>
              </w:rPr>
            </w:rPrChange>
          </w:rPr>
          <w:t xml:space="preserve"> </w:t>
        </w:r>
        <w:proofErr w:type="spellStart"/>
        <w:r w:rsidRPr="001840AC">
          <w:rPr>
            <w:rPrChange w:id="456" w:author="fuad fuad" w:date="2024-10-03T21:09:00Z" w16du:dateUtc="2024-10-03T14:09:00Z">
              <w:rPr>
                <w:b/>
                <w:bCs/>
              </w:rPr>
            </w:rPrChange>
          </w:rPr>
          <w:t>kondisi</w:t>
        </w:r>
        <w:proofErr w:type="spellEnd"/>
        <w:r w:rsidRPr="001840AC">
          <w:rPr>
            <w:rPrChange w:id="457" w:author="fuad fuad" w:date="2024-10-03T21:09:00Z" w16du:dateUtc="2024-10-03T14:09:00Z">
              <w:rPr>
                <w:b/>
                <w:bCs/>
              </w:rPr>
            </w:rPrChange>
          </w:rPr>
          <w:t xml:space="preserve"> </w:t>
        </w:r>
        <w:proofErr w:type="spellStart"/>
        <w:r w:rsidRPr="001840AC">
          <w:rPr>
            <w:rPrChange w:id="458" w:author="fuad fuad" w:date="2024-10-03T21:09:00Z" w16du:dateUtc="2024-10-03T14:09:00Z">
              <w:rPr>
                <w:b/>
                <w:bCs/>
              </w:rPr>
            </w:rPrChange>
          </w:rPr>
          <w:t>bersarang</w:t>
        </w:r>
        <w:proofErr w:type="spellEnd"/>
        <w:r w:rsidRPr="001840AC">
          <w:rPr>
            <w:rPrChange w:id="459" w:author="fuad fuad" w:date="2024-10-03T21:09:00Z" w16du:dateUtc="2024-10-03T14:09:00Z">
              <w:rPr>
                <w:b/>
                <w:bCs/>
              </w:rPr>
            </w:rPrChange>
          </w:rPr>
          <w:t xml:space="preserve">. </w:t>
        </w:r>
        <w:proofErr w:type="spellStart"/>
        <w:r w:rsidRPr="001840AC">
          <w:rPr>
            <w:rPrChange w:id="460" w:author="fuad fuad" w:date="2024-10-03T21:09:00Z" w16du:dateUtc="2024-10-03T14:09:00Z">
              <w:rPr>
                <w:b/>
                <w:bCs/>
              </w:rPr>
            </w:rPrChange>
          </w:rPr>
          <w:t>Pengecekan</w:t>
        </w:r>
        <w:proofErr w:type="spellEnd"/>
        <w:r w:rsidRPr="001840AC">
          <w:rPr>
            <w:rPrChange w:id="461" w:author="fuad fuad" w:date="2024-10-03T21:09:00Z" w16du:dateUtc="2024-10-03T14:09:00Z">
              <w:rPr>
                <w:b/>
                <w:bCs/>
              </w:rPr>
            </w:rPrChange>
          </w:rPr>
          <w:t xml:space="preserve"> </w:t>
        </w:r>
        <w:proofErr w:type="spellStart"/>
        <w:r w:rsidRPr="001840AC">
          <w:rPr>
            <w:rPrChange w:id="462" w:author="fuad fuad" w:date="2024-10-03T21:09:00Z" w16du:dateUtc="2024-10-03T14:09:00Z">
              <w:rPr>
                <w:b/>
                <w:bCs/>
              </w:rPr>
            </w:rPrChange>
          </w:rPr>
          <w:t>pertama</w:t>
        </w:r>
        <w:proofErr w:type="spellEnd"/>
        <w:r w:rsidRPr="001840AC">
          <w:rPr>
            <w:rPrChange w:id="463" w:author="fuad fuad" w:date="2024-10-03T21:09:00Z" w16du:dateUtc="2024-10-03T14:09:00Z">
              <w:rPr>
                <w:b/>
                <w:bCs/>
              </w:rPr>
            </w:rPrChange>
          </w:rPr>
          <w:t xml:space="preserve"> </w:t>
        </w:r>
        <w:proofErr w:type="spellStart"/>
        <w:r w:rsidRPr="001840AC">
          <w:rPr>
            <w:rPrChange w:id="464" w:author="fuad fuad" w:date="2024-10-03T21:09:00Z" w16du:dateUtc="2024-10-03T14:09:00Z">
              <w:rPr>
                <w:b/>
                <w:bCs/>
              </w:rPr>
            </w:rPrChange>
          </w:rPr>
          <w:t>digunakan</w:t>
        </w:r>
        <w:proofErr w:type="spellEnd"/>
        <w:r w:rsidRPr="001840AC">
          <w:rPr>
            <w:rPrChange w:id="465" w:author="fuad fuad" w:date="2024-10-03T21:09:00Z" w16du:dateUtc="2024-10-03T14:09:00Z">
              <w:rPr>
                <w:b/>
                <w:bCs/>
              </w:rPr>
            </w:rPrChange>
          </w:rPr>
          <w:t xml:space="preserve"> </w:t>
        </w:r>
        <w:proofErr w:type="spellStart"/>
        <w:r w:rsidRPr="001840AC">
          <w:rPr>
            <w:rPrChange w:id="466" w:author="fuad fuad" w:date="2024-10-03T21:09:00Z" w16du:dateUtc="2024-10-03T14:09:00Z">
              <w:rPr>
                <w:b/>
                <w:bCs/>
              </w:rPr>
            </w:rPrChange>
          </w:rPr>
          <w:t>untuk</w:t>
        </w:r>
        <w:proofErr w:type="spellEnd"/>
        <w:r w:rsidRPr="001840AC">
          <w:rPr>
            <w:rPrChange w:id="467" w:author="fuad fuad" w:date="2024-10-03T21:09:00Z" w16du:dateUtc="2024-10-03T14:09:00Z">
              <w:rPr>
                <w:b/>
                <w:bCs/>
              </w:rPr>
            </w:rPrChange>
          </w:rPr>
          <w:t xml:space="preserve"> </w:t>
        </w:r>
        <w:proofErr w:type="spellStart"/>
        <w:r w:rsidRPr="001840AC">
          <w:rPr>
            <w:rPrChange w:id="468" w:author="fuad fuad" w:date="2024-10-03T21:09:00Z" w16du:dateUtc="2024-10-03T14:09:00Z">
              <w:rPr>
                <w:b/>
                <w:bCs/>
              </w:rPr>
            </w:rPrChange>
          </w:rPr>
          <w:t>mengecek</w:t>
        </w:r>
        <w:proofErr w:type="spellEnd"/>
        <w:r w:rsidRPr="001840AC">
          <w:rPr>
            <w:rPrChange w:id="469" w:author="fuad fuad" w:date="2024-10-03T21:09:00Z" w16du:dateUtc="2024-10-03T14:09:00Z">
              <w:rPr>
                <w:b/>
                <w:bCs/>
              </w:rPr>
            </w:rPrChange>
          </w:rPr>
          <w:t xml:space="preserve"> </w:t>
        </w:r>
        <w:proofErr w:type="spellStart"/>
        <w:r w:rsidRPr="001840AC">
          <w:rPr>
            <w:rPrChange w:id="470" w:author="fuad fuad" w:date="2024-10-03T21:09:00Z" w16du:dateUtc="2024-10-03T14:09:00Z">
              <w:rPr>
                <w:b/>
                <w:bCs/>
              </w:rPr>
            </w:rPrChange>
          </w:rPr>
          <w:t>kategori</w:t>
        </w:r>
        <w:proofErr w:type="spellEnd"/>
        <w:r w:rsidRPr="001840AC">
          <w:rPr>
            <w:rPrChange w:id="471" w:author="fuad fuad" w:date="2024-10-03T21:09:00Z" w16du:dateUtc="2024-10-03T14:09:00Z">
              <w:rPr>
                <w:b/>
                <w:bCs/>
              </w:rPr>
            </w:rPrChange>
          </w:rPr>
          <w:t xml:space="preserve"> (</w:t>
        </w:r>
        <w:proofErr w:type="spellStart"/>
        <w:r w:rsidRPr="001840AC">
          <w:rPr>
            <w:rPrChange w:id="472" w:author="fuad fuad" w:date="2024-10-03T21:09:00Z" w16du:dateUtc="2024-10-03T14:09:00Z">
              <w:rPr>
                <w:b/>
                <w:bCs/>
              </w:rPr>
            </w:rPrChange>
          </w:rPr>
          <w:t>pekerja</w:t>
        </w:r>
        <w:proofErr w:type="spellEnd"/>
        <w:r w:rsidRPr="001840AC">
          <w:rPr>
            <w:rPrChange w:id="473" w:author="fuad fuad" w:date="2024-10-03T21:09:00Z" w16du:dateUtc="2024-10-03T14:09:00Z">
              <w:rPr>
                <w:b/>
                <w:bCs/>
              </w:rPr>
            </w:rPrChange>
          </w:rPr>
          <w:t xml:space="preserve"> </w:t>
        </w:r>
        <w:proofErr w:type="spellStart"/>
        <w:r w:rsidRPr="001840AC">
          <w:rPr>
            <w:rPrChange w:id="474" w:author="fuad fuad" w:date="2024-10-03T21:09:00Z" w16du:dateUtc="2024-10-03T14:09:00Z">
              <w:rPr>
                <w:b/>
                <w:bCs/>
              </w:rPr>
            </w:rPrChange>
          </w:rPr>
          <w:t>atau</w:t>
        </w:r>
        <w:proofErr w:type="spellEnd"/>
        <w:r w:rsidRPr="001840AC">
          <w:rPr>
            <w:rPrChange w:id="475" w:author="fuad fuad" w:date="2024-10-03T21:09:00Z" w16du:dateUtc="2024-10-03T14:09:00Z">
              <w:rPr>
                <w:b/>
                <w:bCs/>
              </w:rPr>
            </w:rPrChange>
          </w:rPr>
          <w:t xml:space="preserve"> </w:t>
        </w:r>
        <w:proofErr w:type="spellStart"/>
        <w:r w:rsidRPr="001840AC">
          <w:rPr>
            <w:rPrChange w:id="476" w:author="fuad fuad" w:date="2024-10-03T21:09:00Z" w16du:dateUtc="2024-10-03T14:09:00Z">
              <w:rPr>
                <w:b/>
                <w:bCs/>
              </w:rPr>
            </w:rPrChange>
          </w:rPr>
          <w:t>pebisnis</w:t>
        </w:r>
        <w:proofErr w:type="spellEnd"/>
        <w:r w:rsidRPr="001840AC">
          <w:rPr>
            <w:rPrChange w:id="477" w:author="fuad fuad" w:date="2024-10-03T21:09:00Z" w16du:dateUtc="2024-10-03T14:09:00Z">
              <w:rPr>
                <w:b/>
                <w:bCs/>
              </w:rPr>
            </w:rPrChange>
          </w:rPr>
          <w:t xml:space="preserve">). </w:t>
        </w:r>
        <w:proofErr w:type="spellStart"/>
        <w:r w:rsidRPr="001840AC">
          <w:rPr>
            <w:rPrChange w:id="478" w:author="fuad fuad" w:date="2024-10-03T21:09:00Z" w16du:dateUtc="2024-10-03T14:09:00Z">
              <w:rPr>
                <w:b/>
                <w:bCs/>
              </w:rPr>
            </w:rPrChange>
          </w:rPr>
          <w:t>Selanjutnya</w:t>
        </w:r>
        <w:proofErr w:type="spellEnd"/>
        <w:r w:rsidRPr="001840AC">
          <w:rPr>
            <w:rPrChange w:id="479" w:author="fuad fuad" w:date="2024-10-03T21:09:00Z" w16du:dateUtc="2024-10-03T14:09:00Z">
              <w:rPr>
                <w:b/>
                <w:bCs/>
              </w:rPr>
            </w:rPrChange>
          </w:rPr>
          <w:t xml:space="preserve"> </w:t>
        </w:r>
        <w:proofErr w:type="spellStart"/>
        <w:r w:rsidRPr="001840AC">
          <w:rPr>
            <w:rPrChange w:id="480" w:author="fuad fuad" w:date="2024-10-03T21:09:00Z" w16du:dateUtc="2024-10-03T14:09:00Z">
              <w:rPr>
                <w:b/>
                <w:bCs/>
              </w:rPr>
            </w:rPrChange>
          </w:rPr>
          <w:t>dilakukan</w:t>
        </w:r>
        <w:proofErr w:type="spellEnd"/>
        <w:r w:rsidRPr="001840AC">
          <w:rPr>
            <w:rPrChange w:id="481" w:author="fuad fuad" w:date="2024-10-03T21:09:00Z" w16du:dateUtc="2024-10-03T14:09:00Z">
              <w:rPr>
                <w:b/>
                <w:bCs/>
              </w:rPr>
            </w:rPrChange>
          </w:rPr>
          <w:t xml:space="preserve"> </w:t>
        </w:r>
        <w:proofErr w:type="spellStart"/>
        <w:r w:rsidRPr="001840AC">
          <w:rPr>
            <w:rPrChange w:id="482" w:author="fuad fuad" w:date="2024-10-03T21:09:00Z" w16du:dateUtc="2024-10-03T14:09:00Z">
              <w:rPr>
                <w:b/>
                <w:bCs/>
              </w:rPr>
            </w:rPrChange>
          </w:rPr>
          <w:t>pengecekan</w:t>
        </w:r>
        <w:proofErr w:type="spellEnd"/>
        <w:r w:rsidRPr="001840AC">
          <w:rPr>
            <w:rPrChange w:id="483" w:author="fuad fuad" w:date="2024-10-03T21:09:00Z" w16du:dateUtc="2024-10-03T14:09:00Z">
              <w:rPr>
                <w:b/>
                <w:bCs/>
              </w:rPr>
            </w:rPrChange>
          </w:rPr>
          <w:t xml:space="preserve"> </w:t>
        </w:r>
        <w:proofErr w:type="spellStart"/>
        <w:r w:rsidRPr="001840AC">
          <w:rPr>
            <w:rPrChange w:id="484" w:author="fuad fuad" w:date="2024-10-03T21:09:00Z" w16du:dateUtc="2024-10-03T14:09:00Z">
              <w:rPr>
                <w:b/>
                <w:bCs/>
              </w:rPr>
            </w:rPrChange>
          </w:rPr>
          <w:t>kedua</w:t>
        </w:r>
        <w:proofErr w:type="spellEnd"/>
        <w:r w:rsidRPr="001840AC">
          <w:rPr>
            <w:rPrChange w:id="485" w:author="fuad fuad" w:date="2024-10-03T21:09:00Z" w16du:dateUtc="2024-10-03T14:09:00Z">
              <w:rPr>
                <w:b/>
                <w:bCs/>
              </w:rPr>
            </w:rPrChange>
          </w:rPr>
          <w:t xml:space="preserve"> </w:t>
        </w:r>
        <w:proofErr w:type="spellStart"/>
        <w:r w:rsidRPr="001840AC">
          <w:rPr>
            <w:rPrChange w:id="486" w:author="fuad fuad" w:date="2024-10-03T21:09:00Z" w16du:dateUtc="2024-10-03T14:09:00Z">
              <w:rPr>
                <w:b/>
                <w:bCs/>
              </w:rPr>
            </w:rPrChange>
          </w:rPr>
          <w:t>untuk</w:t>
        </w:r>
      </w:ins>
      <w:proofErr w:type="spellEnd"/>
      <w:ins w:id="487" w:author="fuad fuad" w:date="2024-10-03T21:09:00Z" w16du:dateUtc="2024-10-03T14:09:00Z">
        <w:r w:rsidR="00C2722C">
          <w:t xml:space="preserve"> </w:t>
        </w:r>
      </w:ins>
      <w:proofErr w:type="spellStart"/>
      <w:ins w:id="488" w:author="fuad fuad" w:date="2024-10-03T21:09:00Z">
        <w:r w:rsidR="00C2722C" w:rsidRPr="00C2722C">
          <w:t>menentukan</w:t>
        </w:r>
        <w:proofErr w:type="spellEnd"/>
        <w:r w:rsidR="00C2722C" w:rsidRPr="00C2722C">
          <w:t xml:space="preserve"> </w:t>
        </w:r>
        <w:proofErr w:type="spellStart"/>
        <w:r w:rsidR="00C2722C" w:rsidRPr="00C2722C">
          <w:t>besarnya</w:t>
        </w:r>
        <w:proofErr w:type="spellEnd"/>
        <w:r w:rsidR="00C2722C" w:rsidRPr="00C2722C">
          <w:t xml:space="preserve"> </w:t>
        </w:r>
        <w:proofErr w:type="spellStart"/>
        <w:r w:rsidR="00C2722C" w:rsidRPr="00C2722C">
          <w:t>pajak</w:t>
        </w:r>
        <w:proofErr w:type="spellEnd"/>
        <w:r w:rsidR="00C2722C" w:rsidRPr="00C2722C">
          <w:t xml:space="preserve"> </w:t>
        </w:r>
        <w:proofErr w:type="spellStart"/>
        <w:r w:rsidR="00C2722C" w:rsidRPr="00C2722C">
          <w:t>berdasarkan</w:t>
        </w:r>
        <w:proofErr w:type="spellEnd"/>
        <w:r w:rsidR="00C2722C" w:rsidRPr="00C2722C">
          <w:t xml:space="preserve"> </w:t>
        </w:r>
        <w:proofErr w:type="spellStart"/>
        <w:r w:rsidR="00C2722C" w:rsidRPr="00C2722C">
          <w:t>penghasilan</w:t>
        </w:r>
        <w:proofErr w:type="spellEnd"/>
        <w:r w:rsidR="00C2722C" w:rsidRPr="00C2722C">
          <w:t xml:space="preserve"> yang </w:t>
        </w:r>
        <w:proofErr w:type="spellStart"/>
        <w:r w:rsidR="00C2722C" w:rsidRPr="00C2722C">
          <w:t>telah</w:t>
        </w:r>
        <w:proofErr w:type="spellEnd"/>
        <w:r w:rsidR="00C2722C" w:rsidRPr="00C2722C">
          <w:t xml:space="preserve"> </w:t>
        </w:r>
        <w:proofErr w:type="spellStart"/>
        <w:r w:rsidR="00C2722C" w:rsidRPr="00C2722C">
          <w:t>dimasukkan</w:t>
        </w:r>
        <w:proofErr w:type="spellEnd"/>
        <w:r w:rsidR="00C2722C" w:rsidRPr="00C2722C">
          <w:t xml:space="preserve">. </w:t>
        </w:r>
        <w:proofErr w:type="spellStart"/>
        <w:r w:rsidR="00C2722C" w:rsidRPr="00C2722C">
          <w:t>Kemudian</w:t>
        </w:r>
        <w:proofErr w:type="spellEnd"/>
        <w:r w:rsidR="00C2722C" w:rsidRPr="00C2722C">
          <w:t xml:space="preserve"> </w:t>
        </w:r>
        <w:proofErr w:type="spellStart"/>
        <w:r w:rsidR="00C2722C" w:rsidRPr="00C2722C">
          <w:t>tambahkan</w:t>
        </w:r>
        <w:proofErr w:type="spellEnd"/>
        <w:r w:rsidR="00C2722C" w:rsidRPr="00C2722C">
          <w:t xml:space="preserve"> </w:t>
        </w:r>
        <w:proofErr w:type="spellStart"/>
        <w:r w:rsidR="00C2722C" w:rsidRPr="00C2722C">
          <w:t>kode</w:t>
        </w:r>
        <w:proofErr w:type="spellEnd"/>
        <w:r w:rsidR="00C2722C" w:rsidRPr="00C2722C">
          <w:t xml:space="preserve"> program </w:t>
        </w:r>
        <w:proofErr w:type="spellStart"/>
        <w:r w:rsidR="00C2722C" w:rsidRPr="00C2722C">
          <w:t>untuk</w:t>
        </w:r>
        <w:proofErr w:type="spellEnd"/>
        <w:r w:rsidR="00C2722C" w:rsidRPr="00C2722C">
          <w:t xml:space="preserve"> </w:t>
        </w:r>
        <w:proofErr w:type="spellStart"/>
        <w:r w:rsidR="00C2722C" w:rsidRPr="00C2722C">
          <w:t>menghitung</w:t>
        </w:r>
        <w:proofErr w:type="spellEnd"/>
        <w:r w:rsidR="00C2722C" w:rsidRPr="00C2722C">
          <w:t xml:space="preserve"> </w:t>
        </w:r>
        <w:proofErr w:type="spellStart"/>
        <w:r w:rsidR="00C2722C" w:rsidRPr="00C2722C">
          <w:t>gaji</w:t>
        </w:r>
        <w:proofErr w:type="spellEnd"/>
        <w:r w:rsidR="00C2722C" w:rsidRPr="00C2722C">
          <w:t xml:space="preserve"> </w:t>
        </w:r>
        <w:proofErr w:type="spellStart"/>
        <w:r w:rsidR="00C2722C" w:rsidRPr="00C2722C">
          <w:t>bersih</w:t>
        </w:r>
        <w:proofErr w:type="spellEnd"/>
        <w:r w:rsidR="00C2722C" w:rsidRPr="00C2722C">
          <w:t xml:space="preserve"> yang </w:t>
        </w:r>
        <w:proofErr w:type="spellStart"/>
        <w:r w:rsidR="00C2722C" w:rsidRPr="00C2722C">
          <w:t>diterima</w:t>
        </w:r>
        <w:proofErr w:type="spellEnd"/>
        <w:r w:rsidR="00C2722C" w:rsidRPr="00C2722C">
          <w:t xml:space="preserve"> </w:t>
        </w:r>
        <w:proofErr w:type="spellStart"/>
        <w:r w:rsidR="00C2722C" w:rsidRPr="00C2722C">
          <w:t>setelah</w:t>
        </w:r>
        <w:proofErr w:type="spellEnd"/>
        <w:r w:rsidR="00C2722C" w:rsidRPr="00C2722C">
          <w:t xml:space="preserve"> </w:t>
        </w:r>
        <w:proofErr w:type="spellStart"/>
        <w:r w:rsidR="00C2722C" w:rsidRPr="00C2722C">
          <w:t>dipotong</w:t>
        </w:r>
        <w:proofErr w:type="spellEnd"/>
        <w:r w:rsidR="00C2722C" w:rsidRPr="00C2722C">
          <w:t xml:space="preserve"> </w:t>
        </w:r>
        <w:proofErr w:type="spellStart"/>
        <w:r w:rsidR="00C2722C" w:rsidRPr="00C2722C">
          <w:t>pajak</w:t>
        </w:r>
      </w:ins>
      <w:proofErr w:type="spellEnd"/>
    </w:p>
    <w:p w14:paraId="6DFC5ECD" w14:textId="09393E77" w:rsidR="0058632F" w:rsidRDefault="00896074" w:rsidP="003576EA">
      <w:pPr>
        <w:rPr>
          <w:ins w:id="489" w:author="fuad fuad" w:date="2024-10-03T21:10:00Z" w16du:dateUtc="2024-10-03T14:10:00Z"/>
        </w:rPr>
      </w:pPr>
      <w:ins w:id="490" w:author="fuad fuad" w:date="2024-10-04T06:48:00Z" w16du:dateUtc="2024-10-03T23:48:00Z">
        <w:r w:rsidRPr="00896074">
          <w:lastRenderedPageBreak/>
          <w:drawing>
            <wp:inline distT="0" distB="0" distL="0" distR="0" wp14:anchorId="741E05C9" wp14:editId="208CADB1">
              <wp:extent cx="4984750" cy="4014960"/>
              <wp:effectExtent l="0" t="0" r="6350" b="5080"/>
              <wp:docPr id="1098549005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98549005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91233" cy="402018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35C74E8" w14:textId="77777777" w:rsidR="00C2722C" w:rsidRDefault="00C2722C" w:rsidP="003576EA">
      <w:pPr>
        <w:rPr>
          <w:ins w:id="491" w:author="fuad fuad" w:date="2024-10-03T21:10:00Z" w16du:dateUtc="2024-10-03T14:10:00Z"/>
        </w:rPr>
      </w:pPr>
    </w:p>
    <w:p w14:paraId="0907E908" w14:textId="77777777" w:rsidR="00C2722C" w:rsidRDefault="00C2722C" w:rsidP="003576EA">
      <w:pPr>
        <w:rPr>
          <w:ins w:id="492" w:author="fuad fuad" w:date="2024-10-03T21:10:00Z" w16du:dateUtc="2024-10-03T14:10:00Z"/>
        </w:rPr>
      </w:pPr>
      <w:proofErr w:type="spellStart"/>
      <w:ins w:id="493" w:author="fuad fuad" w:date="2024-10-03T21:10:00Z">
        <w:r w:rsidRPr="00C2722C">
          <w:rPr>
            <w:b/>
            <w:bCs/>
            <w:sz w:val="24"/>
            <w:szCs w:val="24"/>
            <w:rPrChange w:id="494" w:author="fuad fuad" w:date="2024-10-03T21:10:00Z" w16du:dateUtc="2024-10-03T14:10:00Z">
              <w:rPr/>
            </w:rPrChange>
          </w:rPr>
          <w:t>Pertanyaan</w:t>
        </w:r>
        <w:proofErr w:type="spellEnd"/>
        <w:r w:rsidRPr="00C2722C">
          <w:rPr>
            <w:b/>
            <w:bCs/>
            <w:sz w:val="24"/>
            <w:szCs w:val="24"/>
            <w:rPrChange w:id="495" w:author="fuad fuad" w:date="2024-10-03T21:10:00Z" w16du:dateUtc="2024-10-03T14:10:00Z">
              <w:rPr/>
            </w:rPrChange>
          </w:rPr>
          <w:t xml:space="preserve"> </w:t>
        </w:r>
      </w:ins>
    </w:p>
    <w:p w14:paraId="17CE24EA" w14:textId="77777777" w:rsidR="00C2722C" w:rsidRDefault="00C2722C" w:rsidP="003576EA">
      <w:pPr>
        <w:rPr>
          <w:ins w:id="496" w:author="fuad fuad" w:date="2024-10-04T06:57:00Z" w16du:dateUtc="2024-10-03T23:57:00Z"/>
        </w:rPr>
      </w:pPr>
      <w:ins w:id="497" w:author="fuad fuad" w:date="2024-10-03T21:10:00Z">
        <w:r w:rsidRPr="00C2722C">
          <w:t xml:space="preserve">1. </w:t>
        </w:r>
        <w:proofErr w:type="spellStart"/>
        <w:r w:rsidRPr="00C2722C">
          <w:t>Jelaskan</w:t>
        </w:r>
        <w:proofErr w:type="spellEnd"/>
        <w:r w:rsidRPr="00C2722C">
          <w:t xml:space="preserve"> </w:t>
        </w:r>
        <w:proofErr w:type="spellStart"/>
        <w:r w:rsidRPr="00C2722C">
          <w:t>fungsi</w:t>
        </w:r>
        <w:proofErr w:type="spellEnd"/>
        <w:r w:rsidRPr="00C2722C">
          <w:t xml:space="preserve"> </w:t>
        </w:r>
        <w:proofErr w:type="spellStart"/>
        <w:r w:rsidRPr="00C2722C">
          <w:t>dari</w:t>
        </w:r>
        <w:proofErr w:type="spellEnd"/>
        <w:r w:rsidRPr="00C2722C">
          <w:t xml:space="preserve"> (int) pada </w:t>
        </w:r>
        <w:proofErr w:type="spellStart"/>
        <w:r w:rsidRPr="00C2722C">
          <w:t>sintaks</w:t>
        </w:r>
        <w:proofErr w:type="spellEnd"/>
        <w:r w:rsidRPr="00C2722C">
          <w:t xml:space="preserve"> </w:t>
        </w:r>
        <w:proofErr w:type="spellStart"/>
        <w:r w:rsidRPr="00C2722C">
          <w:t>gajiBersih</w:t>
        </w:r>
        <w:proofErr w:type="spellEnd"/>
        <w:r w:rsidRPr="00C2722C">
          <w:t xml:space="preserve"> = (int) (</w:t>
        </w:r>
        <w:proofErr w:type="spellStart"/>
        <w:r w:rsidRPr="00C2722C">
          <w:t>penghasilan</w:t>
        </w:r>
        <w:proofErr w:type="spellEnd"/>
        <w:r w:rsidRPr="00C2722C">
          <w:t xml:space="preserve"> - (</w:t>
        </w:r>
        <w:proofErr w:type="spellStart"/>
        <w:r w:rsidRPr="00C2722C">
          <w:t>penghasilan</w:t>
        </w:r>
        <w:proofErr w:type="spellEnd"/>
        <w:r w:rsidRPr="00C2722C">
          <w:t xml:space="preserve"> * </w:t>
        </w:r>
        <w:proofErr w:type="spellStart"/>
        <w:r w:rsidRPr="00C2722C">
          <w:t>pajak</w:t>
        </w:r>
        <w:proofErr w:type="spellEnd"/>
        <w:r w:rsidRPr="00C2722C">
          <w:t xml:space="preserve">)); </w:t>
        </w:r>
      </w:ins>
    </w:p>
    <w:p w14:paraId="154ECB8F" w14:textId="4DB83016" w:rsidR="00CC4E2C" w:rsidRPr="00CC4E2C" w:rsidRDefault="00CC4E2C" w:rsidP="003576EA">
      <w:pPr>
        <w:rPr>
          <w:ins w:id="498" w:author="fuad fuad" w:date="2024-10-03T21:10:00Z" w16du:dateUtc="2024-10-03T14:10:00Z"/>
        </w:rPr>
      </w:pPr>
      <w:ins w:id="499" w:author="fuad fuad" w:date="2024-10-04T06:58:00Z" w16du:dateUtc="2024-10-03T23:58:00Z">
        <w:r>
          <w:rPr>
            <w:i/>
            <w:iCs/>
          </w:rPr>
          <w:t xml:space="preserve">Jawab: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 w:rsidR="0026526A">
          <w:t>membulatkan</w:t>
        </w:r>
        <w:proofErr w:type="spellEnd"/>
        <w:r w:rsidR="0026526A">
          <w:t xml:space="preserve"> </w:t>
        </w:r>
        <w:proofErr w:type="spellStart"/>
        <w:r w:rsidR="0026526A">
          <w:t>bilangan</w:t>
        </w:r>
        <w:proofErr w:type="spellEnd"/>
        <w:r w:rsidR="0026526A">
          <w:t xml:space="preserve">, </w:t>
        </w:r>
        <w:proofErr w:type="spellStart"/>
        <w:r w:rsidR="0026526A">
          <w:t>karena</w:t>
        </w:r>
        <w:proofErr w:type="spellEnd"/>
        <w:r w:rsidR="0026526A">
          <w:t xml:space="preserve"> pada </w:t>
        </w:r>
        <w:proofErr w:type="spellStart"/>
        <w:r w:rsidR="0026526A">
          <w:t>operasi</w:t>
        </w:r>
        <w:proofErr w:type="spellEnd"/>
        <w:r w:rsidR="0026526A">
          <w:t xml:space="preserve"> </w:t>
        </w:r>
        <w:proofErr w:type="spellStart"/>
        <w:r w:rsidR="0026526A">
          <w:t>gajiBersih</w:t>
        </w:r>
        <w:proofErr w:type="spellEnd"/>
        <w:r w:rsidR="0026526A">
          <w:t xml:space="preserve"> </w:t>
        </w:r>
        <w:proofErr w:type="spellStart"/>
        <w:r w:rsidR="0026526A">
          <w:t>terdapat</w:t>
        </w:r>
        <w:proofErr w:type="spellEnd"/>
        <w:r w:rsidR="0026526A">
          <w:t xml:space="preserve"> </w:t>
        </w:r>
        <w:proofErr w:type="spellStart"/>
        <w:r w:rsidR="0026526A">
          <w:t>tipe</w:t>
        </w:r>
        <w:proofErr w:type="spellEnd"/>
        <w:r w:rsidR="0026526A">
          <w:t xml:space="preserve"> data double, yang </w:t>
        </w:r>
        <w:proofErr w:type="spellStart"/>
        <w:r w:rsidR="0026526A">
          <w:t>nantinya</w:t>
        </w:r>
        <w:proofErr w:type="spellEnd"/>
        <w:r w:rsidR="0026526A">
          <w:t xml:space="preserve"> </w:t>
        </w:r>
        <w:proofErr w:type="spellStart"/>
        <w:r w:rsidR="0026526A">
          <w:t>menghasilkan</w:t>
        </w:r>
        <w:proofErr w:type="spellEnd"/>
        <w:r w:rsidR="0026526A">
          <w:t xml:space="preserve"> </w:t>
        </w:r>
        <w:proofErr w:type="spellStart"/>
        <w:r w:rsidR="0026526A">
          <w:t>de</w:t>
        </w:r>
        <w:r w:rsidR="00CA6527">
          <w:t>s</w:t>
        </w:r>
        <w:r w:rsidR="0026526A">
          <w:t>imal</w:t>
        </w:r>
        <w:proofErr w:type="spellEnd"/>
        <w:r w:rsidR="0026526A">
          <w:t xml:space="preserve">, </w:t>
        </w:r>
        <w:proofErr w:type="spellStart"/>
        <w:r w:rsidR="00CA6527">
          <w:t>maka</w:t>
        </w:r>
        <w:proofErr w:type="spellEnd"/>
        <w:r w:rsidR="00CA6527">
          <w:t xml:space="preserve"> </w:t>
        </w:r>
      </w:ins>
      <w:proofErr w:type="spellStart"/>
      <w:ins w:id="500" w:author="fuad fuad" w:date="2024-10-04T06:59:00Z" w16du:dateUtc="2024-10-03T23:59:00Z">
        <w:r w:rsidR="001637AB">
          <w:t>penggunaan</w:t>
        </w:r>
        <w:proofErr w:type="spellEnd"/>
        <w:r w:rsidR="001637AB">
          <w:t xml:space="preserve"> int </w:t>
        </w:r>
        <w:proofErr w:type="spellStart"/>
        <w:r w:rsidR="001637AB">
          <w:t>untuk</w:t>
        </w:r>
        <w:proofErr w:type="spellEnd"/>
        <w:r w:rsidR="001637AB">
          <w:t xml:space="preserve"> </w:t>
        </w:r>
        <w:proofErr w:type="spellStart"/>
        <w:r w:rsidR="001637AB">
          <w:t>membulatkan</w:t>
        </w:r>
        <w:proofErr w:type="spellEnd"/>
        <w:r w:rsidR="001637AB">
          <w:t xml:space="preserve"> </w:t>
        </w:r>
        <w:proofErr w:type="spellStart"/>
        <w:r w:rsidR="001637AB">
          <w:t>operasi</w:t>
        </w:r>
      </w:ins>
      <w:proofErr w:type="spellEnd"/>
    </w:p>
    <w:p w14:paraId="2DFA3F76" w14:textId="77777777" w:rsidR="00C2722C" w:rsidRDefault="00C2722C" w:rsidP="003576EA">
      <w:pPr>
        <w:rPr>
          <w:ins w:id="501" w:author="fuad fuad" w:date="2024-10-04T07:00:00Z" w16du:dateUtc="2024-10-04T00:00:00Z"/>
        </w:rPr>
      </w:pPr>
      <w:ins w:id="502" w:author="fuad fuad" w:date="2024-10-03T21:10:00Z">
        <w:r w:rsidRPr="00C2722C">
          <w:t xml:space="preserve">2. </w:t>
        </w:r>
        <w:proofErr w:type="spellStart"/>
        <w:r w:rsidRPr="00C2722C">
          <w:t>Jalankan</w:t>
        </w:r>
        <w:proofErr w:type="spellEnd"/>
        <w:r w:rsidRPr="00C2722C">
          <w:t xml:space="preserve"> program </w:t>
        </w:r>
        <w:proofErr w:type="spellStart"/>
        <w:r w:rsidRPr="00C2722C">
          <w:t>dengan</w:t>
        </w:r>
        <w:proofErr w:type="spellEnd"/>
        <w:r w:rsidRPr="00C2722C">
          <w:t xml:space="preserve"> </w:t>
        </w:r>
        <w:proofErr w:type="spellStart"/>
        <w:r w:rsidRPr="00C2722C">
          <w:t>memasukkan</w:t>
        </w:r>
        <w:proofErr w:type="spellEnd"/>
        <w:r w:rsidRPr="00C2722C">
          <w:t xml:space="preserve"> </w:t>
        </w:r>
        <w:proofErr w:type="spellStart"/>
        <w:r w:rsidRPr="00C2722C">
          <w:t>kategori</w:t>
        </w:r>
        <w:proofErr w:type="spellEnd"/>
        <w:r w:rsidRPr="00C2722C">
          <w:t xml:space="preserve"> = PEBISNIS dan </w:t>
        </w:r>
        <w:proofErr w:type="spellStart"/>
        <w:r w:rsidRPr="00C2722C">
          <w:t>penghasilan</w:t>
        </w:r>
        <w:proofErr w:type="spellEnd"/>
        <w:r w:rsidRPr="00C2722C">
          <w:t xml:space="preserve"> = 2000000. Amati </w:t>
        </w:r>
        <w:proofErr w:type="spellStart"/>
        <w:r w:rsidRPr="00C2722C">
          <w:t>apa</w:t>
        </w:r>
        <w:proofErr w:type="spellEnd"/>
        <w:r w:rsidRPr="00C2722C">
          <w:t xml:space="preserve"> yang </w:t>
        </w:r>
        <w:proofErr w:type="spellStart"/>
        <w:r w:rsidRPr="00C2722C">
          <w:t>terjadi</w:t>
        </w:r>
        <w:proofErr w:type="spellEnd"/>
        <w:r w:rsidRPr="00C2722C">
          <w:t xml:space="preserve">! </w:t>
        </w:r>
        <w:proofErr w:type="spellStart"/>
        <w:r w:rsidRPr="00C2722C">
          <w:t>Apa</w:t>
        </w:r>
        <w:proofErr w:type="spellEnd"/>
        <w:r w:rsidRPr="00C2722C">
          <w:t xml:space="preserve"> </w:t>
        </w:r>
        <w:proofErr w:type="spellStart"/>
        <w:r w:rsidRPr="00C2722C">
          <w:t>kegunaan</w:t>
        </w:r>
        <w:proofErr w:type="spellEnd"/>
        <w:r w:rsidRPr="00C2722C">
          <w:t xml:space="preserve"> </w:t>
        </w:r>
        <w:proofErr w:type="spellStart"/>
        <w:r w:rsidRPr="00C2722C">
          <w:t>dari</w:t>
        </w:r>
        <w:proofErr w:type="spellEnd"/>
        <w:r w:rsidRPr="00C2722C">
          <w:t xml:space="preserve"> </w:t>
        </w:r>
        <w:proofErr w:type="spellStart"/>
        <w:r w:rsidRPr="00C2722C">
          <w:t>equalsIgnoreCase</w:t>
        </w:r>
        <w:proofErr w:type="spellEnd"/>
        <w:r w:rsidRPr="00C2722C">
          <w:t xml:space="preserve">? </w:t>
        </w:r>
      </w:ins>
    </w:p>
    <w:p w14:paraId="1F148A78" w14:textId="2202A1E6" w:rsidR="0035552F" w:rsidRDefault="00123E96" w:rsidP="003576EA">
      <w:pPr>
        <w:rPr>
          <w:ins w:id="503" w:author="fuad fuad" w:date="2024-10-04T07:04:00Z" w16du:dateUtc="2024-10-04T00:04:00Z"/>
        </w:rPr>
      </w:pPr>
      <w:ins w:id="504" w:author="fuad fuad" w:date="2024-10-04T07:01:00Z" w16du:dateUtc="2024-10-04T00:01:00Z">
        <w:r>
          <w:rPr>
            <w:i/>
            <w:iCs/>
          </w:rPr>
          <w:t xml:space="preserve">Jawab: </w:t>
        </w:r>
      </w:ins>
      <w:ins w:id="505" w:author="fuad fuad" w:date="2024-10-04T07:02:00Z" w16du:dateUtc="2024-10-04T00:02:00Z">
        <w:r w:rsidR="00BB7525">
          <w:t xml:space="preserve">Output yang </w:t>
        </w:r>
        <w:proofErr w:type="spellStart"/>
        <w:r w:rsidR="00BB7525">
          <w:t>ditampilkan</w:t>
        </w:r>
        <w:proofErr w:type="spellEnd"/>
        <w:r w:rsidR="00BB7525">
          <w:t xml:space="preserve"> </w:t>
        </w:r>
        <w:proofErr w:type="spellStart"/>
        <w:r w:rsidR="00BB7525">
          <w:t>benar</w:t>
        </w:r>
        <w:proofErr w:type="spellEnd"/>
        <w:r w:rsidR="00BB7525">
          <w:t xml:space="preserve">, </w:t>
        </w:r>
        <w:proofErr w:type="spellStart"/>
        <w:r w:rsidR="00BB7525">
          <w:t>meskipun</w:t>
        </w:r>
        <w:proofErr w:type="spellEnd"/>
        <w:r w:rsidR="00BB7525">
          <w:t xml:space="preserve"> </w:t>
        </w:r>
        <w:proofErr w:type="spellStart"/>
        <w:r w:rsidR="00EA4817">
          <w:t>memasukkan</w:t>
        </w:r>
        <w:proofErr w:type="spellEnd"/>
        <w:r w:rsidR="00EA4817">
          <w:t xml:space="preserve"> PEBISNIS </w:t>
        </w:r>
        <w:proofErr w:type="spellStart"/>
        <w:r w:rsidR="00EA4817">
          <w:t>padahal</w:t>
        </w:r>
        <w:proofErr w:type="spellEnd"/>
        <w:r w:rsidR="00EA4817">
          <w:t xml:space="preserve"> di </w:t>
        </w:r>
        <w:proofErr w:type="spellStart"/>
        <w:r w:rsidR="00EA4817">
          <w:t>deklarasi</w:t>
        </w:r>
        <w:proofErr w:type="spellEnd"/>
        <w:r w:rsidR="00EA4817">
          <w:t xml:space="preserve"> if </w:t>
        </w:r>
        <w:proofErr w:type="spellStart"/>
        <w:r w:rsidR="00EA4817">
          <w:t>menggunakan</w:t>
        </w:r>
        <w:proofErr w:type="spellEnd"/>
        <w:r w:rsidR="00EA4817">
          <w:t xml:space="preserve"> </w:t>
        </w:r>
      </w:ins>
      <w:ins w:id="506" w:author="fuad fuad" w:date="2024-10-04T07:03:00Z" w16du:dateUtc="2024-10-04T00:03:00Z">
        <w:r w:rsidR="00DA76D4">
          <w:t>lowercase ‘</w:t>
        </w:r>
        <w:proofErr w:type="spellStart"/>
        <w:r w:rsidR="00DA76D4">
          <w:t>pebisnis</w:t>
        </w:r>
        <w:proofErr w:type="spellEnd"/>
        <w:r w:rsidR="00DA76D4">
          <w:t xml:space="preserve">’, </w:t>
        </w:r>
        <w:proofErr w:type="spellStart"/>
        <w:r w:rsidR="00DA76D4">
          <w:t>jadi</w:t>
        </w:r>
        <w:proofErr w:type="spellEnd"/>
        <w:r w:rsidR="00DA76D4">
          <w:t xml:space="preserve"> </w:t>
        </w:r>
        <w:proofErr w:type="spellStart"/>
        <w:r w:rsidR="00DA76D4">
          <w:t>fungsi</w:t>
        </w:r>
        <w:proofErr w:type="spellEnd"/>
        <w:r w:rsidR="00DA76D4">
          <w:t xml:space="preserve"> </w:t>
        </w:r>
        <w:proofErr w:type="spellStart"/>
        <w:r w:rsidR="00DA76D4">
          <w:t>ignorecase</w:t>
        </w:r>
        <w:proofErr w:type="spellEnd"/>
        <w:r w:rsidR="00DA76D4">
          <w:t xml:space="preserve"> </w:t>
        </w:r>
        <w:proofErr w:type="spellStart"/>
        <w:r w:rsidR="00DA76D4">
          <w:t>untuk</w:t>
        </w:r>
        <w:proofErr w:type="spellEnd"/>
        <w:r w:rsidR="00DA76D4">
          <w:t xml:space="preserve"> </w:t>
        </w:r>
        <w:proofErr w:type="spellStart"/>
        <w:r w:rsidR="00DA76D4">
          <w:t>mengabaikan</w:t>
        </w:r>
        <w:proofErr w:type="spellEnd"/>
        <w:r w:rsidR="00DA76D4">
          <w:t xml:space="preserve"> uppercase dan lowercase</w:t>
        </w:r>
      </w:ins>
    </w:p>
    <w:p w14:paraId="34689E01" w14:textId="34172684" w:rsidR="003417F5" w:rsidRPr="00123E96" w:rsidRDefault="003417F5" w:rsidP="003576EA">
      <w:pPr>
        <w:rPr>
          <w:ins w:id="507" w:author="fuad fuad" w:date="2024-10-03T21:10:00Z" w16du:dateUtc="2024-10-03T14:10:00Z"/>
        </w:rPr>
      </w:pPr>
      <w:ins w:id="508" w:author="fuad fuad" w:date="2024-10-04T07:04:00Z" w16du:dateUtc="2024-10-04T00:04:00Z">
        <w:r w:rsidRPr="003417F5">
          <w:drawing>
            <wp:inline distT="0" distB="0" distL="0" distR="0" wp14:anchorId="772D714A" wp14:editId="25600DD5">
              <wp:extent cx="3397425" cy="1301817"/>
              <wp:effectExtent l="0" t="0" r="0" b="0"/>
              <wp:docPr id="207833164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78331643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97425" cy="130181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F7F1830" w14:textId="0388B0FB" w:rsidR="00C2722C" w:rsidRDefault="00C2722C" w:rsidP="003576EA">
      <w:pPr>
        <w:rPr>
          <w:ins w:id="509" w:author="fuad fuad" w:date="2024-10-04T07:04:00Z" w16du:dateUtc="2024-10-04T00:04:00Z"/>
        </w:rPr>
      </w:pPr>
      <w:ins w:id="510" w:author="fuad fuad" w:date="2024-10-03T21:10:00Z">
        <w:r w:rsidRPr="00C2722C">
          <w:lastRenderedPageBreak/>
          <w:t xml:space="preserve">3. Ubah </w:t>
        </w:r>
        <w:proofErr w:type="spellStart"/>
        <w:r w:rsidRPr="00C2722C">
          <w:t>equalsIgnoreCase</w:t>
        </w:r>
        <w:proofErr w:type="spellEnd"/>
        <w:r w:rsidRPr="00C2722C">
          <w:t xml:space="preserve"> </w:t>
        </w:r>
        <w:proofErr w:type="spellStart"/>
        <w:r w:rsidRPr="00C2722C">
          <w:t>menjadi</w:t>
        </w:r>
        <w:proofErr w:type="spellEnd"/>
        <w:r w:rsidRPr="00C2722C">
          <w:t xml:space="preserve"> equals, </w:t>
        </w:r>
        <w:proofErr w:type="spellStart"/>
        <w:r w:rsidRPr="00C2722C">
          <w:t>kemudian</w:t>
        </w:r>
        <w:proofErr w:type="spellEnd"/>
        <w:r w:rsidRPr="00C2722C">
          <w:t xml:space="preserve"> </w:t>
        </w:r>
        <w:proofErr w:type="spellStart"/>
        <w:r w:rsidRPr="00C2722C">
          <w:t>jalankan</w:t>
        </w:r>
        <w:proofErr w:type="spellEnd"/>
        <w:r w:rsidRPr="00C2722C">
          <w:t xml:space="preserve"> program </w:t>
        </w:r>
        <w:proofErr w:type="spellStart"/>
        <w:r w:rsidRPr="00C2722C">
          <w:t>dengan</w:t>
        </w:r>
        <w:proofErr w:type="spellEnd"/>
        <w:r w:rsidRPr="00C2722C">
          <w:t xml:space="preserve"> </w:t>
        </w:r>
        <w:proofErr w:type="spellStart"/>
        <w:r w:rsidRPr="00C2722C">
          <w:t>memasukkan</w:t>
        </w:r>
        <w:proofErr w:type="spellEnd"/>
        <w:r w:rsidRPr="00C2722C">
          <w:t xml:space="preserve"> </w:t>
        </w:r>
        <w:proofErr w:type="spellStart"/>
        <w:r w:rsidRPr="00C2722C">
          <w:t>kategori</w:t>
        </w:r>
        <w:proofErr w:type="spellEnd"/>
        <w:r w:rsidRPr="00C2722C">
          <w:t xml:space="preserve"> = PEBISNIS dan </w:t>
        </w:r>
        <w:proofErr w:type="spellStart"/>
        <w:r w:rsidRPr="00C2722C">
          <w:t>penghasilan</w:t>
        </w:r>
        <w:proofErr w:type="spellEnd"/>
        <w:r w:rsidRPr="00C2722C">
          <w:t xml:space="preserve"> = 2000000. Amati </w:t>
        </w:r>
        <w:proofErr w:type="spellStart"/>
        <w:r w:rsidRPr="00C2722C">
          <w:t>apa</w:t>
        </w:r>
        <w:proofErr w:type="spellEnd"/>
        <w:r w:rsidRPr="00C2722C">
          <w:t xml:space="preserve"> yang </w:t>
        </w:r>
        <w:proofErr w:type="spellStart"/>
        <w:r w:rsidRPr="00C2722C">
          <w:t>terjadi</w:t>
        </w:r>
        <w:proofErr w:type="spellEnd"/>
        <w:r w:rsidRPr="00C2722C">
          <w:t xml:space="preserve">! </w:t>
        </w:r>
        <w:proofErr w:type="spellStart"/>
        <w:r w:rsidRPr="00C2722C">
          <w:t>Mengapa</w:t>
        </w:r>
        <w:proofErr w:type="spellEnd"/>
        <w:r w:rsidRPr="00C2722C">
          <w:t xml:space="preserve"> </w:t>
        </w:r>
        <w:proofErr w:type="spellStart"/>
        <w:r w:rsidRPr="00C2722C">
          <w:t>hasilnya</w:t>
        </w:r>
        <w:proofErr w:type="spellEnd"/>
        <w:r w:rsidRPr="00C2722C">
          <w:t xml:space="preserve"> </w:t>
        </w:r>
        <w:proofErr w:type="spellStart"/>
        <w:r w:rsidRPr="00C2722C">
          <w:t>demikian</w:t>
        </w:r>
        <w:proofErr w:type="spellEnd"/>
        <w:r w:rsidRPr="00C2722C">
          <w:t xml:space="preserve">? </w:t>
        </w:r>
        <w:proofErr w:type="spellStart"/>
        <w:r w:rsidRPr="00C2722C">
          <w:t>Apa</w:t>
        </w:r>
        <w:proofErr w:type="spellEnd"/>
        <w:r w:rsidRPr="00C2722C">
          <w:t xml:space="preserve"> </w:t>
        </w:r>
        <w:proofErr w:type="spellStart"/>
        <w:r w:rsidRPr="00C2722C">
          <w:t>kegunaan</w:t>
        </w:r>
        <w:proofErr w:type="spellEnd"/>
        <w:r w:rsidRPr="00C2722C">
          <w:t xml:space="preserve"> </w:t>
        </w:r>
        <w:proofErr w:type="spellStart"/>
        <w:r w:rsidRPr="00C2722C">
          <w:t>dari</w:t>
        </w:r>
        <w:proofErr w:type="spellEnd"/>
        <w:r w:rsidRPr="00C2722C">
          <w:t xml:space="preserve"> equals?</w:t>
        </w:r>
      </w:ins>
    </w:p>
    <w:p w14:paraId="42F45E79" w14:textId="7D684B85" w:rsidR="00A53985" w:rsidRDefault="003417F5" w:rsidP="003576EA">
      <w:pPr>
        <w:rPr>
          <w:ins w:id="511" w:author="fuad fuad" w:date="2024-10-04T07:12:00Z" w16du:dateUtc="2024-10-04T00:12:00Z"/>
        </w:rPr>
      </w:pPr>
      <w:ins w:id="512" w:author="fuad fuad" w:date="2024-10-04T07:04:00Z" w16du:dateUtc="2024-10-04T00:04:00Z">
        <w:r>
          <w:rPr>
            <w:i/>
            <w:iCs/>
          </w:rPr>
          <w:t xml:space="preserve">Jawab: </w:t>
        </w:r>
      </w:ins>
      <w:proofErr w:type="spellStart"/>
      <w:ins w:id="513" w:author="fuad fuad" w:date="2024-10-04T07:10:00Z" w16du:dateUtc="2024-10-04T00:10:00Z">
        <w:r w:rsidR="00B74D81">
          <w:t>Outputnya</w:t>
        </w:r>
        <w:proofErr w:type="spellEnd"/>
        <w:r w:rsidR="00B74D81">
          <w:t xml:space="preserve"> </w:t>
        </w:r>
        <w:proofErr w:type="spellStart"/>
        <w:r w:rsidR="00B74D81">
          <w:t>menjadi</w:t>
        </w:r>
        <w:proofErr w:type="spellEnd"/>
        <w:r w:rsidR="00B74D81">
          <w:t xml:space="preserve"> salah, </w:t>
        </w:r>
        <w:proofErr w:type="spellStart"/>
        <w:r w:rsidR="00B74D81">
          <w:t>karena</w:t>
        </w:r>
        <w:proofErr w:type="spellEnd"/>
        <w:r w:rsidR="00B74D81">
          <w:t xml:space="preserve"> equals </w:t>
        </w:r>
        <w:proofErr w:type="spellStart"/>
        <w:r w:rsidR="00B74D81">
          <w:t>memperhatikan</w:t>
        </w:r>
        <w:proofErr w:type="spellEnd"/>
        <w:r w:rsidR="00B74D81">
          <w:t xml:space="preserve"> </w:t>
        </w:r>
        <w:proofErr w:type="spellStart"/>
        <w:r w:rsidR="00B74D81">
          <w:t>atau</w:t>
        </w:r>
        <w:proofErr w:type="spellEnd"/>
        <w:r w:rsidR="00B74D81">
          <w:t xml:space="preserve"> </w:t>
        </w:r>
        <w:proofErr w:type="spellStart"/>
        <w:r w:rsidR="00B74D81">
          <w:t>berfungsi</w:t>
        </w:r>
        <w:proofErr w:type="spellEnd"/>
        <w:r w:rsidR="00B74D81">
          <w:t xml:space="preserve"> </w:t>
        </w:r>
        <w:proofErr w:type="spellStart"/>
        <w:r w:rsidR="00B74D81">
          <w:t>membanding</w:t>
        </w:r>
      </w:ins>
      <w:ins w:id="514" w:author="fuad fuad" w:date="2024-10-04T07:11:00Z" w16du:dateUtc="2024-10-04T00:11:00Z">
        <w:r w:rsidR="00B74D81">
          <w:t>kan</w:t>
        </w:r>
        <w:proofErr w:type="spellEnd"/>
        <w:r w:rsidR="00B74D81">
          <w:t xml:space="preserve"> 2 string </w:t>
        </w:r>
        <w:proofErr w:type="spellStart"/>
        <w:r w:rsidR="00B74D81">
          <w:t>dengan</w:t>
        </w:r>
        <w:proofErr w:type="spellEnd"/>
        <w:r w:rsidR="00B74D81">
          <w:t xml:space="preserve"> </w:t>
        </w:r>
        <w:proofErr w:type="spellStart"/>
        <w:r w:rsidR="00B74D81">
          <w:t>memperhatikan</w:t>
        </w:r>
        <w:proofErr w:type="spellEnd"/>
        <w:r w:rsidR="00B74D81">
          <w:t xml:space="preserve"> </w:t>
        </w:r>
        <w:proofErr w:type="spellStart"/>
        <w:r w:rsidR="00B74D81">
          <w:t>besar</w:t>
        </w:r>
        <w:proofErr w:type="spellEnd"/>
        <w:r w:rsidR="00B74D81">
          <w:t xml:space="preserve"> </w:t>
        </w:r>
        <w:proofErr w:type="spellStart"/>
        <w:r w:rsidR="00B74D81">
          <w:t>kecil</w:t>
        </w:r>
        <w:proofErr w:type="spellEnd"/>
        <w:r w:rsidR="00B74D81">
          <w:t xml:space="preserve"> </w:t>
        </w:r>
        <w:proofErr w:type="spellStart"/>
        <w:r w:rsidR="00B74D81">
          <w:t>huruf</w:t>
        </w:r>
        <w:proofErr w:type="spellEnd"/>
        <w:r w:rsidR="00C538C6">
          <w:t xml:space="preserve">, </w:t>
        </w:r>
        <w:proofErr w:type="spellStart"/>
        <w:r w:rsidR="00C538C6">
          <w:t>artinya</w:t>
        </w:r>
        <w:proofErr w:type="spellEnd"/>
        <w:r w:rsidR="00C538C6">
          <w:t xml:space="preserve"> ‘PEBISNIS’ dan ‘</w:t>
        </w:r>
        <w:proofErr w:type="spellStart"/>
        <w:r w:rsidR="00C538C6">
          <w:t>pebisnis</w:t>
        </w:r>
        <w:proofErr w:type="spellEnd"/>
        <w:r w:rsidR="00C538C6">
          <w:t xml:space="preserve">’ </w:t>
        </w:r>
        <w:proofErr w:type="spellStart"/>
        <w:r w:rsidR="00C538C6">
          <w:t>dianggap</w:t>
        </w:r>
        <w:proofErr w:type="spellEnd"/>
        <w:r w:rsidR="00C538C6">
          <w:t xml:space="preserve"> </w:t>
        </w:r>
        <w:proofErr w:type="spellStart"/>
        <w:r w:rsidR="00C538C6">
          <w:t>berbeda</w:t>
        </w:r>
        <w:proofErr w:type="spellEnd"/>
        <w:r w:rsidR="00C538C6">
          <w:t xml:space="preserve"> oleh </w:t>
        </w:r>
        <w:proofErr w:type="spellStart"/>
        <w:r w:rsidR="00A446D0">
          <w:t>sstem</w:t>
        </w:r>
        <w:proofErr w:type="spellEnd"/>
        <w:r w:rsidR="00A446D0">
          <w:t xml:space="preserve">, </w:t>
        </w:r>
        <w:proofErr w:type="spellStart"/>
        <w:r w:rsidR="00A446D0">
          <w:t>s</w:t>
        </w:r>
      </w:ins>
      <w:ins w:id="515" w:author="fuad fuad" w:date="2024-10-04T07:12:00Z" w16du:dateUtc="2024-10-04T00:12:00Z">
        <w:r w:rsidR="00A446D0">
          <w:t>i</w:t>
        </w:r>
      </w:ins>
      <w:ins w:id="516" w:author="fuad fuad" w:date="2024-10-04T07:11:00Z" w16du:dateUtc="2024-10-04T00:11:00Z">
        <w:r w:rsidR="00A446D0">
          <w:t>stem</w:t>
        </w:r>
        <w:proofErr w:type="spellEnd"/>
        <w:r w:rsidR="00A446D0">
          <w:t xml:space="preserve"> </w:t>
        </w:r>
        <w:proofErr w:type="spellStart"/>
        <w:r w:rsidR="00A446D0">
          <w:t>tidak</w:t>
        </w:r>
        <w:proofErr w:type="spellEnd"/>
        <w:r w:rsidR="00A446D0">
          <w:t xml:space="preserve"> </w:t>
        </w:r>
        <w:proofErr w:type="spellStart"/>
        <w:r w:rsidR="00A446D0">
          <w:t>akan</w:t>
        </w:r>
        <w:proofErr w:type="spellEnd"/>
        <w:r w:rsidR="00A446D0">
          <w:t xml:space="preserve"> </w:t>
        </w:r>
        <w:proofErr w:type="spellStart"/>
        <w:r w:rsidR="00A446D0">
          <w:t>mengenali</w:t>
        </w:r>
        <w:proofErr w:type="spellEnd"/>
        <w:r w:rsidR="00A446D0">
          <w:t xml:space="preserve"> program</w:t>
        </w:r>
      </w:ins>
    </w:p>
    <w:p w14:paraId="685FEE00" w14:textId="6A3871CC" w:rsidR="00C10E9A" w:rsidRDefault="00C10E9A" w:rsidP="003576EA">
      <w:pPr>
        <w:rPr>
          <w:ins w:id="517" w:author="fuad fuad" w:date="2024-10-04T08:04:00Z" w16du:dateUtc="2024-10-04T01:04:00Z"/>
          <w:i/>
          <w:iCs/>
        </w:rPr>
      </w:pPr>
      <w:ins w:id="518" w:author="fuad fuad" w:date="2024-10-04T07:12:00Z" w16du:dateUtc="2024-10-04T00:12:00Z">
        <w:r w:rsidRPr="00C10E9A">
          <w:rPr>
            <w:i/>
            <w:iCs/>
          </w:rPr>
          <w:drawing>
            <wp:inline distT="0" distB="0" distL="0" distR="0" wp14:anchorId="1272914E" wp14:editId="503D1562">
              <wp:extent cx="2667137" cy="1339919"/>
              <wp:effectExtent l="0" t="0" r="0" b="0"/>
              <wp:docPr id="198845705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88457056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137" cy="133991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B5B0DAB" w14:textId="77777777" w:rsidR="0003386C" w:rsidRDefault="0003386C" w:rsidP="003576EA">
      <w:pPr>
        <w:rPr>
          <w:ins w:id="519" w:author="fuad fuad" w:date="2024-10-04T08:04:00Z" w16du:dateUtc="2024-10-04T01:04:00Z"/>
          <w:i/>
          <w:iCs/>
        </w:rPr>
      </w:pPr>
    </w:p>
    <w:p w14:paraId="4348F642" w14:textId="7F388232" w:rsidR="0003386C" w:rsidRDefault="0003386C" w:rsidP="003576EA">
      <w:pPr>
        <w:rPr>
          <w:ins w:id="520" w:author="fuad fuad" w:date="2024-10-04T08:04:00Z" w16du:dateUtc="2024-10-04T01:04:00Z"/>
          <w:b/>
          <w:bCs/>
          <w:sz w:val="28"/>
          <w:szCs w:val="28"/>
        </w:rPr>
      </w:pPr>
      <w:proofErr w:type="spellStart"/>
      <w:ins w:id="521" w:author="fuad fuad" w:date="2024-10-04T08:04:00Z" w16du:dateUtc="2024-10-04T01:04:00Z">
        <w:r w:rsidRPr="0003386C">
          <w:rPr>
            <w:b/>
            <w:bCs/>
            <w:sz w:val="28"/>
            <w:szCs w:val="28"/>
            <w:rPrChange w:id="522" w:author="fuad fuad" w:date="2024-10-04T08:04:00Z" w16du:dateUtc="2024-10-04T01:04:00Z">
              <w:rPr/>
            </w:rPrChange>
          </w:rPr>
          <w:t>Tugas</w:t>
        </w:r>
        <w:proofErr w:type="spellEnd"/>
      </w:ins>
    </w:p>
    <w:p w14:paraId="3C2B19DB" w14:textId="77777777" w:rsidR="0003386C" w:rsidRDefault="0003386C" w:rsidP="003576EA">
      <w:pPr>
        <w:rPr>
          <w:ins w:id="523" w:author="fuad fuad" w:date="2024-10-04T08:04:00Z" w16du:dateUtc="2024-10-04T01:04:00Z"/>
          <w:b/>
          <w:bCs/>
          <w:sz w:val="28"/>
          <w:szCs w:val="28"/>
        </w:rPr>
      </w:pPr>
    </w:p>
    <w:p w14:paraId="7C95D05E" w14:textId="0D849F8C" w:rsidR="0003386C" w:rsidRPr="0003386C" w:rsidRDefault="0003386C" w:rsidP="003576EA">
      <w:pPr>
        <w:rPr>
          <w:ins w:id="524" w:author="fuad fuad" w:date="2024-10-04T08:04:00Z" w16du:dateUtc="2024-10-04T01:04:00Z"/>
          <w:bCs/>
          <w:i/>
          <w:iCs/>
          <w:rPrChange w:id="525" w:author="fuad fuad" w:date="2024-10-04T08:04:00Z" w16du:dateUtc="2024-10-04T01:04:00Z">
            <w:rPr>
              <w:ins w:id="526" w:author="fuad fuad" w:date="2024-10-04T08:04:00Z" w16du:dateUtc="2024-10-04T01:04:00Z"/>
              <w:b/>
              <w:bCs/>
              <w:sz w:val="28"/>
              <w:szCs w:val="28"/>
            </w:rPr>
          </w:rPrChange>
        </w:rPr>
      </w:pPr>
      <w:ins w:id="527" w:author="fuad fuad" w:date="2024-10-04T08:04:00Z" w16du:dateUtc="2024-10-04T01:04:00Z">
        <w:r>
          <w:rPr>
            <w:bCs/>
            <w:i/>
            <w:iCs/>
          </w:rPr>
          <w:t>Jawab:</w:t>
        </w:r>
      </w:ins>
    </w:p>
    <w:p w14:paraId="067F838D" w14:textId="77777777" w:rsidR="0003386C" w:rsidRPr="0003386C" w:rsidRDefault="0003386C" w:rsidP="0003386C">
      <w:pPr>
        <w:rPr>
          <w:ins w:id="528" w:author="fuad fuad" w:date="2024-10-04T08:04:00Z"/>
          <w:bCs/>
        </w:rPr>
      </w:pPr>
      <w:ins w:id="529" w:author="fuad fuad" w:date="2024-10-04T08:04:00Z">
        <w:r w:rsidRPr="0003386C">
          <w:rPr>
            <w:bCs/>
          </w:rPr>
          <w:t xml:space="preserve">import </w:t>
        </w:r>
        <w:proofErr w:type="spellStart"/>
        <w:proofErr w:type="gramStart"/>
        <w:r w:rsidRPr="0003386C">
          <w:rPr>
            <w:bCs/>
          </w:rPr>
          <w:t>java.util</w:t>
        </w:r>
        <w:proofErr w:type="gramEnd"/>
        <w:r w:rsidRPr="0003386C">
          <w:rPr>
            <w:bCs/>
          </w:rPr>
          <w:t>.Scanner</w:t>
        </w:r>
        <w:proofErr w:type="spellEnd"/>
        <w:r w:rsidRPr="0003386C">
          <w:rPr>
            <w:bCs/>
          </w:rPr>
          <w:t>;</w:t>
        </w:r>
      </w:ins>
    </w:p>
    <w:p w14:paraId="64E67E94" w14:textId="77777777" w:rsidR="0003386C" w:rsidRPr="0003386C" w:rsidRDefault="0003386C" w:rsidP="0003386C">
      <w:pPr>
        <w:rPr>
          <w:ins w:id="530" w:author="fuad fuad" w:date="2024-10-04T08:04:00Z"/>
          <w:bCs/>
        </w:rPr>
      </w:pPr>
      <w:ins w:id="531" w:author="fuad fuad" w:date="2024-10-04T08:04:00Z">
        <w:r w:rsidRPr="0003386C">
          <w:rPr>
            <w:bCs/>
          </w:rPr>
          <w:t>public class tugasJobsheet612 {</w:t>
        </w:r>
      </w:ins>
    </w:p>
    <w:p w14:paraId="7992E31B" w14:textId="77777777" w:rsidR="0003386C" w:rsidRPr="0003386C" w:rsidRDefault="0003386C" w:rsidP="0003386C">
      <w:pPr>
        <w:rPr>
          <w:ins w:id="532" w:author="fuad fuad" w:date="2024-10-04T08:04:00Z"/>
          <w:bCs/>
        </w:rPr>
      </w:pPr>
    </w:p>
    <w:p w14:paraId="131F7FDE" w14:textId="77777777" w:rsidR="0003386C" w:rsidRPr="0003386C" w:rsidRDefault="0003386C" w:rsidP="0003386C">
      <w:pPr>
        <w:rPr>
          <w:ins w:id="533" w:author="fuad fuad" w:date="2024-10-04T08:04:00Z"/>
          <w:bCs/>
        </w:rPr>
      </w:pPr>
      <w:ins w:id="534" w:author="fuad fuad" w:date="2024-10-04T08:04:00Z">
        <w:r w:rsidRPr="0003386C">
          <w:rPr>
            <w:bCs/>
          </w:rPr>
          <w:t xml:space="preserve">    public static void </w:t>
        </w:r>
        <w:proofErr w:type="gramStart"/>
        <w:r w:rsidRPr="0003386C">
          <w:rPr>
            <w:bCs/>
          </w:rPr>
          <w:t>main(</w:t>
        </w:r>
        <w:proofErr w:type="gramEnd"/>
        <w:r w:rsidRPr="0003386C">
          <w:rPr>
            <w:bCs/>
          </w:rPr>
          <w:t xml:space="preserve">String[] </w:t>
        </w:r>
        <w:proofErr w:type="spellStart"/>
        <w:r w:rsidRPr="0003386C">
          <w:rPr>
            <w:bCs/>
          </w:rPr>
          <w:t>args</w:t>
        </w:r>
        <w:proofErr w:type="spellEnd"/>
        <w:r w:rsidRPr="0003386C">
          <w:rPr>
            <w:bCs/>
          </w:rPr>
          <w:t>) {</w:t>
        </w:r>
      </w:ins>
    </w:p>
    <w:p w14:paraId="3A792145" w14:textId="77777777" w:rsidR="0003386C" w:rsidRPr="0003386C" w:rsidRDefault="0003386C" w:rsidP="0003386C">
      <w:pPr>
        <w:rPr>
          <w:ins w:id="535" w:author="fuad fuad" w:date="2024-10-04T08:04:00Z"/>
          <w:bCs/>
        </w:rPr>
      </w:pPr>
      <w:ins w:id="536" w:author="fuad fuad" w:date="2024-10-04T08:04:00Z">
        <w:r w:rsidRPr="0003386C">
          <w:rPr>
            <w:bCs/>
          </w:rPr>
          <w:t xml:space="preserve">        </w:t>
        </w:r>
      </w:ins>
    </w:p>
    <w:p w14:paraId="53FE21B1" w14:textId="77777777" w:rsidR="0003386C" w:rsidRPr="0003386C" w:rsidRDefault="0003386C" w:rsidP="0003386C">
      <w:pPr>
        <w:rPr>
          <w:ins w:id="537" w:author="fuad fuad" w:date="2024-10-04T08:04:00Z"/>
          <w:bCs/>
        </w:rPr>
      </w:pPr>
      <w:ins w:id="538" w:author="fuad fuad" w:date="2024-10-04T08:04:00Z">
        <w:r w:rsidRPr="0003386C">
          <w:rPr>
            <w:bCs/>
          </w:rPr>
          <w:t xml:space="preserve">        Scanner input12 = new </w:t>
        </w:r>
        <w:proofErr w:type="gramStart"/>
        <w:r w:rsidRPr="0003386C">
          <w:rPr>
            <w:bCs/>
          </w:rPr>
          <w:t>Scanner(</w:t>
        </w:r>
        <w:proofErr w:type="gramEnd"/>
        <w:r w:rsidRPr="0003386C">
          <w:rPr>
            <w:bCs/>
          </w:rPr>
          <w:t>System.in);</w:t>
        </w:r>
      </w:ins>
    </w:p>
    <w:p w14:paraId="575F6408" w14:textId="77777777" w:rsidR="0003386C" w:rsidRPr="0003386C" w:rsidRDefault="0003386C" w:rsidP="0003386C">
      <w:pPr>
        <w:rPr>
          <w:ins w:id="539" w:author="fuad fuad" w:date="2024-10-04T08:04:00Z"/>
          <w:bCs/>
        </w:rPr>
      </w:pPr>
    </w:p>
    <w:p w14:paraId="018D73DB" w14:textId="77777777" w:rsidR="0003386C" w:rsidRPr="0003386C" w:rsidRDefault="0003386C" w:rsidP="0003386C">
      <w:pPr>
        <w:rPr>
          <w:ins w:id="540" w:author="fuad fuad" w:date="2024-10-04T08:04:00Z"/>
          <w:bCs/>
        </w:rPr>
      </w:pPr>
      <w:ins w:id="541" w:author="fuad fuad" w:date="2024-10-04T08:04:00Z">
        <w:r w:rsidRPr="0003386C">
          <w:rPr>
            <w:bCs/>
          </w:rPr>
          <w:t xml:space="preserve">        String </w:t>
        </w:r>
        <w:proofErr w:type="spellStart"/>
        <w:r w:rsidRPr="0003386C">
          <w:rPr>
            <w:bCs/>
          </w:rPr>
          <w:t>jenisBuku</w:t>
        </w:r>
        <w:proofErr w:type="spellEnd"/>
        <w:r w:rsidRPr="0003386C">
          <w:rPr>
            <w:bCs/>
          </w:rPr>
          <w:t>;</w:t>
        </w:r>
      </w:ins>
    </w:p>
    <w:p w14:paraId="2AA25015" w14:textId="77777777" w:rsidR="0003386C" w:rsidRPr="0003386C" w:rsidRDefault="0003386C" w:rsidP="0003386C">
      <w:pPr>
        <w:rPr>
          <w:ins w:id="542" w:author="fuad fuad" w:date="2024-10-04T08:04:00Z"/>
          <w:bCs/>
        </w:rPr>
      </w:pPr>
      <w:ins w:id="543" w:author="fuad fuad" w:date="2024-10-04T08:04:00Z">
        <w:r w:rsidRPr="0003386C">
          <w:rPr>
            <w:bCs/>
          </w:rPr>
          <w:t xml:space="preserve">        double </w:t>
        </w:r>
        <w:proofErr w:type="spellStart"/>
        <w:r w:rsidRPr="0003386C">
          <w:rPr>
            <w:bCs/>
          </w:rPr>
          <w:t>diskon</w:t>
        </w:r>
        <w:proofErr w:type="spellEnd"/>
        <w:r w:rsidRPr="0003386C">
          <w:rPr>
            <w:bCs/>
          </w:rPr>
          <w:t xml:space="preserve">, </w:t>
        </w:r>
        <w:proofErr w:type="spellStart"/>
        <w:r w:rsidRPr="0003386C">
          <w:rPr>
            <w:bCs/>
          </w:rPr>
          <w:t>hargaAkhir</w:t>
        </w:r>
        <w:proofErr w:type="spellEnd"/>
        <w:r w:rsidRPr="0003386C">
          <w:rPr>
            <w:bCs/>
          </w:rPr>
          <w:t>;</w:t>
        </w:r>
      </w:ins>
    </w:p>
    <w:p w14:paraId="2FE6FFF6" w14:textId="77777777" w:rsidR="0003386C" w:rsidRPr="0003386C" w:rsidRDefault="0003386C" w:rsidP="0003386C">
      <w:pPr>
        <w:rPr>
          <w:ins w:id="544" w:author="fuad fuad" w:date="2024-10-04T08:04:00Z"/>
          <w:bCs/>
        </w:rPr>
      </w:pPr>
      <w:ins w:id="545" w:author="fuad fuad" w:date="2024-10-04T08:04:00Z">
        <w:r w:rsidRPr="0003386C">
          <w:rPr>
            <w:bCs/>
          </w:rPr>
          <w:t xml:space="preserve">        int </w:t>
        </w:r>
        <w:proofErr w:type="spellStart"/>
        <w:r w:rsidRPr="0003386C">
          <w:rPr>
            <w:bCs/>
          </w:rPr>
          <w:t>jmlBuku</w:t>
        </w:r>
        <w:proofErr w:type="spellEnd"/>
        <w:r w:rsidRPr="0003386C">
          <w:rPr>
            <w:bCs/>
          </w:rPr>
          <w:t xml:space="preserve">, </w:t>
        </w:r>
        <w:proofErr w:type="spellStart"/>
        <w:r w:rsidRPr="0003386C">
          <w:rPr>
            <w:bCs/>
          </w:rPr>
          <w:t>harga</w:t>
        </w:r>
        <w:proofErr w:type="spellEnd"/>
        <w:r w:rsidRPr="0003386C">
          <w:rPr>
            <w:bCs/>
          </w:rPr>
          <w:t xml:space="preserve"> = 20000;</w:t>
        </w:r>
      </w:ins>
    </w:p>
    <w:p w14:paraId="4BF6468A" w14:textId="77777777" w:rsidR="0003386C" w:rsidRPr="0003386C" w:rsidRDefault="0003386C" w:rsidP="0003386C">
      <w:pPr>
        <w:rPr>
          <w:ins w:id="546" w:author="fuad fuad" w:date="2024-10-04T08:04:00Z"/>
          <w:bCs/>
        </w:rPr>
      </w:pPr>
    </w:p>
    <w:p w14:paraId="41FCE6E0" w14:textId="77777777" w:rsidR="0003386C" w:rsidRPr="0003386C" w:rsidRDefault="0003386C" w:rsidP="0003386C">
      <w:pPr>
        <w:rPr>
          <w:ins w:id="547" w:author="fuad fuad" w:date="2024-10-04T08:04:00Z"/>
          <w:bCs/>
        </w:rPr>
      </w:pPr>
      <w:ins w:id="548" w:author="fuad fuad" w:date="2024-10-04T08:04:00Z">
        <w:r w:rsidRPr="0003386C">
          <w:rPr>
            <w:bCs/>
          </w:rPr>
          <w:t xml:space="preserve">        </w:t>
        </w:r>
        <w:proofErr w:type="spellStart"/>
        <w:r w:rsidRPr="0003386C">
          <w:rPr>
            <w:bCs/>
          </w:rPr>
          <w:t>System.out.println</w:t>
        </w:r>
        <w:proofErr w:type="spellEnd"/>
        <w:r w:rsidRPr="0003386C">
          <w:rPr>
            <w:bCs/>
          </w:rPr>
          <w:t xml:space="preserve">("Masukkan Jenis </w:t>
        </w:r>
        <w:proofErr w:type="spellStart"/>
        <w:proofErr w:type="gramStart"/>
        <w:r w:rsidRPr="0003386C">
          <w:rPr>
            <w:bCs/>
          </w:rPr>
          <w:t>Buku</w:t>
        </w:r>
        <w:proofErr w:type="spellEnd"/>
        <w:r w:rsidRPr="0003386C">
          <w:rPr>
            <w:bCs/>
          </w:rPr>
          <w:t xml:space="preserve"> :</w:t>
        </w:r>
        <w:proofErr w:type="gramEnd"/>
        <w:r w:rsidRPr="0003386C">
          <w:rPr>
            <w:bCs/>
          </w:rPr>
          <w:t xml:space="preserve"> ");</w:t>
        </w:r>
      </w:ins>
    </w:p>
    <w:p w14:paraId="1E31ED27" w14:textId="77777777" w:rsidR="0003386C" w:rsidRPr="0003386C" w:rsidRDefault="0003386C" w:rsidP="0003386C">
      <w:pPr>
        <w:rPr>
          <w:ins w:id="549" w:author="fuad fuad" w:date="2024-10-04T08:04:00Z"/>
          <w:bCs/>
        </w:rPr>
      </w:pPr>
      <w:ins w:id="550" w:author="fuad fuad" w:date="2024-10-04T08:04:00Z">
        <w:r w:rsidRPr="0003386C">
          <w:rPr>
            <w:bCs/>
          </w:rPr>
          <w:t xml:space="preserve">        </w:t>
        </w:r>
        <w:proofErr w:type="spellStart"/>
        <w:r w:rsidRPr="0003386C">
          <w:rPr>
            <w:bCs/>
          </w:rPr>
          <w:t>jenisBuku</w:t>
        </w:r>
        <w:proofErr w:type="spellEnd"/>
        <w:r w:rsidRPr="0003386C">
          <w:rPr>
            <w:bCs/>
          </w:rPr>
          <w:t xml:space="preserve"> = input12.nextLine();</w:t>
        </w:r>
      </w:ins>
    </w:p>
    <w:p w14:paraId="7C63B978" w14:textId="77777777" w:rsidR="0003386C" w:rsidRPr="0003386C" w:rsidRDefault="0003386C" w:rsidP="0003386C">
      <w:pPr>
        <w:rPr>
          <w:ins w:id="551" w:author="fuad fuad" w:date="2024-10-04T08:04:00Z"/>
          <w:bCs/>
        </w:rPr>
      </w:pPr>
      <w:ins w:id="552" w:author="fuad fuad" w:date="2024-10-04T08:04:00Z">
        <w:r w:rsidRPr="0003386C">
          <w:rPr>
            <w:bCs/>
          </w:rPr>
          <w:t xml:space="preserve">        </w:t>
        </w:r>
        <w:proofErr w:type="spellStart"/>
        <w:r w:rsidRPr="0003386C">
          <w:rPr>
            <w:bCs/>
          </w:rPr>
          <w:t>System.out.println</w:t>
        </w:r>
        <w:proofErr w:type="spellEnd"/>
        <w:r w:rsidRPr="0003386C">
          <w:rPr>
            <w:bCs/>
          </w:rPr>
          <w:t xml:space="preserve">("Masukkan </w:t>
        </w:r>
        <w:proofErr w:type="spellStart"/>
        <w:r w:rsidRPr="0003386C">
          <w:rPr>
            <w:bCs/>
          </w:rPr>
          <w:t>jumlah</w:t>
        </w:r>
        <w:proofErr w:type="spellEnd"/>
        <w:r w:rsidRPr="0003386C">
          <w:rPr>
            <w:bCs/>
          </w:rPr>
          <w:t xml:space="preserve"> </w:t>
        </w:r>
        <w:proofErr w:type="spellStart"/>
        <w:r w:rsidRPr="0003386C">
          <w:rPr>
            <w:bCs/>
          </w:rPr>
          <w:t>pembelian</w:t>
        </w:r>
        <w:proofErr w:type="spellEnd"/>
        <w:r w:rsidRPr="0003386C">
          <w:rPr>
            <w:bCs/>
          </w:rPr>
          <w:t xml:space="preserve"> </w:t>
        </w:r>
        <w:proofErr w:type="spellStart"/>
        <w:r w:rsidRPr="0003386C">
          <w:rPr>
            <w:bCs/>
          </w:rPr>
          <w:t>buku</w:t>
        </w:r>
        <w:proofErr w:type="spellEnd"/>
        <w:r w:rsidRPr="0003386C">
          <w:rPr>
            <w:bCs/>
          </w:rPr>
          <w:t>");</w:t>
        </w:r>
      </w:ins>
    </w:p>
    <w:p w14:paraId="18CF3BAA" w14:textId="77777777" w:rsidR="0003386C" w:rsidRPr="0003386C" w:rsidRDefault="0003386C" w:rsidP="0003386C">
      <w:pPr>
        <w:rPr>
          <w:ins w:id="553" w:author="fuad fuad" w:date="2024-10-04T08:04:00Z"/>
          <w:bCs/>
        </w:rPr>
      </w:pPr>
      <w:ins w:id="554" w:author="fuad fuad" w:date="2024-10-04T08:04:00Z">
        <w:r w:rsidRPr="0003386C">
          <w:rPr>
            <w:bCs/>
          </w:rPr>
          <w:t xml:space="preserve">        </w:t>
        </w:r>
        <w:proofErr w:type="spellStart"/>
        <w:r w:rsidRPr="0003386C">
          <w:rPr>
            <w:bCs/>
          </w:rPr>
          <w:t>jmlBuku</w:t>
        </w:r>
        <w:proofErr w:type="spellEnd"/>
        <w:r w:rsidRPr="0003386C">
          <w:rPr>
            <w:bCs/>
          </w:rPr>
          <w:t xml:space="preserve"> = input12.nextInt();</w:t>
        </w:r>
      </w:ins>
    </w:p>
    <w:p w14:paraId="6130A107" w14:textId="77777777" w:rsidR="0003386C" w:rsidRPr="0003386C" w:rsidRDefault="0003386C" w:rsidP="0003386C">
      <w:pPr>
        <w:rPr>
          <w:ins w:id="555" w:author="fuad fuad" w:date="2024-10-04T08:04:00Z"/>
          <w:bCs/>
        </w:rPr>
      </w:pPr>
    </w:p>
    <w:p w14:paraId="219E7332" w14:textId="77777777" w:rsidR="0003386C" w:rsidRPr="0003386C" w:rsidRDefault="0003386C" w:rsidP="0003386C">
      <w:pPr>
        <w:rPr>
          <w:ins w:id="556" w:author="fuad fuad" w:date="2024-10-04T08:04:00Z"/>
          <w:bCs/>
        </w:rPr>
      </w:pPr>
      <w:ins w:id="557" w:author="fuad fuad" w:date="2024-10-04T08:04:00Z">
        <w:r w:rsidRPr="0003386C">
          <w:rPr>
            <w:bCs/>
          </w:rPr>
          <w:t>    if (</w:t>
        </w:r>
        <w:proofErr w:type="spellStart"/>
        <w:r w:rsidRPr="0003386C">
          <w:rPr>
            <w:bCs/>
          </w:rPr>
          <w:t>jenisBuku.equalsIgnoreCase</w:t>
        </w:r>
        <w:proofErr w:type="spellEnd"/>
        <w:r w:rsidRPr="0003386C">
          <w:rPr>
            <w:bCs/>
          </w:rPr>
          <w:t>("</w:t>
        </w:r>
        <w:proofErr w:type="spellStart"/>
        <w:r w:rsidRPr="0003386C">
          <w:rPr>
            <w:bCs/>
          </w:rPr>
          <w:t>kamus</w:t>
        </w:r>
        <w:proofErr w:type="spellEnd"/>
        <w:r w:rsidRPr="0003386C">
          <w:rPr>
            <w:bCs/>
          </w:rPr>
          <w:t>"</w:t>
        </w:r>
        <w:proofErr w:type="gramStart"/>
        <w:r w:rsidRPr="0003386C">
          <w:rPr>
            <w:bCs/>
          </w:rPr>
          <w:t>) )</w:t>
        </w:r>
        <w:proofErr w:type="gramEnd"/>
        <w:r w:rsidRPr="0003386C">
          <w:rPr>
            <w:bCs/>
          </w:rPr>
          <w:t xml:space="preserve"> {</w:t>
        </w:r>
      </w:ins>
    </w:p>
    <w:p w14:paraId="56B5FCFC" w14:textId="77777777" w:rsidR="0003386C" w:rsidRPr="0003386C" w:rsidRDefault="0003386C" w:rsidP="0003386C">
      <w:pPr>
        <w:rPr>
          <w:ins w:id="558" w:author="fuad fuad" w:date="2024-10-04T08:04:00Z"/>
          <w:bCs/>
        </w:rPr>
      </w:pPr>
      <w:ins w:id="559" w:author="fuad fuad" w:date="2024-10-04T08:04:00Z">
        <w:r w:rsidRPr="0003386C">
          <w:rPr>
            <w:bCs/>
          </w:rPr>
          <w:t xml:space="preserve">        </w:t>
        </w:r>
        <w:proofErr w:type="spellStart"/>
        <w:r w:rsidRPr="0003386C">
          <w:rPr>
            <w:bCs/>
          </w:rPr>
          <w:t>diskon</w:t>
        </w:r>
        <w:proofErr w:type="spellEnd"/>
        <w:r w:rsidRPr="0003386C">
          <w:rPr>
            <w:bCs/>
          </w:rPr>
          <w:t xml:space="preserve"> = 0.1 * </w:t>
        </w:r>
        <w:proofErr w:type="spellStart"/>
        <w:r w:rsidRPr="0003386C">
          <w:rPr>
            <w:bCs/>
          </w:rPr>
          <w:t>harga</w:t>
        </w:r>
        <w:proofErr w:type="spellEnd"/>
        <w:r w:rsidRPr="0003386C">
          <w:rPr>
            <w:bCs/>
          </w:rPr>
          <w:t>;</w:t>
        </w:r>
      </w:ins>
    </w:p>
    <w:p w14:paraId="1EB735C0" w14:textId="77777777" w:rsidR="0003386C" w:rsidRPr="0003386C" w:rsidRDefault="0003386C" w:rsidP="0003386C">
      <w:pPr>
        <w:rPr>
          <w:ins w:id="560" w:author="fuad fuad" w:date="2024-10-04T08:04:00Z"/>
          <w:bCs/>
        </w:rPr>
      </w:pPr>
      <w:ins w:id="561" w:author="fuad fuad" w:date="2024-10-04T08:04:00Z">
        <w:r w:rsidRPr="0003386C">
          <w:rPr>
            <w:bCs/>
          </w:rPr>
          <w:t>        if (</w:t>
        </w:r>
        <w:proofErr w:type="spellStart"/>
        <w:r w:rsidRPr="0003386C">
          <w:rPr>
            <w:bCs/>
          </w:rPr>
          <w:t>jmlBuku</w:t>
        </w:r>
        <w:proofErr w:type="spellEnd"/>
        <w:r w:rsidRPr="0003386C">
          <w:rPr>
            <w:bCs/>
          </w:rPr>
          <w:t xml:space="preserve"> &gt; 2) {</w:t>
        </w:r>
      </w:ins>
    </w:p>
    <w:p w14:paraId="7595D74C" w14:textId="77777777" w:rsidR="0003386C" w:rsidRPr="0003386C" w:rsidRDefault="0003386C" w:rsidP="0003386C">
      <w:pPr>
        <w:rPr>
          <w:ins w:id="562" w:author="fuad fuad" w:date="2024-10-04T08:04:00Z"/>
          <w:bCs/>
        </w:rPr>
      </w:pPr>
      <w:ins w:id="563" w:author="fuad fuad" w:date="2024-10-04T08:04:00Z">
        <w:r w:rsidRPr="0003386C">
          <w:rPr>
            <w:bCs/>
          </w:rPr>
          <w:t xml:space="preserve">            </w:t>
        </w:r>
        <w:proofErr w:type="spellStart"/>
        <w:r w:rsidRPr="0003386C">
          <w:rPr>
            <w:bCs/>
          </w:rPr>
          <w:t>diskon</w:t>
        </w:r>
        <w:proofErr w:type="spellEnd"/>
        <w:r w:rsidRPr="0003386C">
          <w:rPr>
            <w:bCs/>
          </w:rPr>
          <w:t xml:space="preserve"> = 0.12 *</w:t>
        </w:r>
        <w:proofErr w:type="spellStart"/>
        <w:r w:rsidRPr="0003386C">
          <w:rPr>
            <w:bCs/>
          </w:rPr>
          <w:t>harga</w:t>
        </w:r>
        <w:proofErr w:type="spellEnd"/>
        <w:r w:rsidRPr="0003386C">
          <w:rPr>
            <w:bCs/>
          </w:rPr>
          <w:t>;</w:t>
        </w:r>
      </w:ins>
    </w:p>
    <w:p w14:paraId="10716291" w14:textId="77777777" w:rsidR="0003386C" w:rsidRPr="0003386C" w:rsidRDefault="0003386C" w:rsidP="0003386C">
      <w:pPr>
        <w:rPr>
          <w:ins w:id="564" w:author="fuad fuad" w:date="2024-10-04T08:04:00Z"/>
          <w:bCs/>
        </w:rPr>
      </w:pPr>
      <w:ins w:id="565" w:author="fuad fuad" w:date="2024-10-04T08:04:00Z">
        <w:r w:rsidRPr="0003386C">
          <w:rPr>
            <w:bCs/>
          </w:rPr>
          <w:t xml:space="preserve">            </w:t>
        </w:r>
      </w:ins>
    </w:p>
    <w:p w14:paraId="68DF1423" w14:textId="77777777" w:rsidR="0003386C" w:rsidRPr="0003386C" w:rsidRDefault="0003386C" w:rsidP="0003386C">
      <w:pPr>
        <w:rPr>
          <w:ins w:id="566" w:author="fuad fuad" w:date="2024-10-04T08:04:00Z"/>
          <w:bCs/>
        </w:rPr>
      </w:pPr>
      <w:ins w:id="567" w:author="fuad fuad" w:date="2024-10-04T08:04:00Z">
        <w:r w:rsidRPr="0003386C">
          <w:rPr>
            <w:bCs/>
          </w:rPr>
          <w:t xml:space="preserve">        </w:t>
        </w:r>
        <w:proofErr w:type="gramStart"/>
        <w:r w:rsidRPr="0003386C">
          <w:rPr>
            <w:bCs/>
          </w:rPr>
          <w:t>}else</w:t>
        </w:r>
        <w:proofErr w:type="gramEnd"/>
        <w:r w:rsidRPr="0003386C">
          <w:rPr>
            <w:bCs/>
          </w:rPr>
          <w:t xml:space="preserve"> if (</w:t>
        </w:r>
        <w:proofErr w:type="spellStart"/>
        <w:r w:rsidRPr="0003386C">
          <w:rPr>
            <w:bCs/>
          </w:rPr>
          <w:t>jmlBuku</w:t>
        </w:r>
        <w:proofErr w:type="spellEnd"/>
        <w:r w:rsidRPr="0003386C">
          <w:rPr>
            <w:bCs/>
          </w:rPr>
          <w:t xml:space="preserve"> &lt; 2) {</w:t>
        </w:r>
      </w:ins>
    </w:p>
    <w:p w14:paraId="51147D26" w14:textId="77777777" w:rsidR="0003386C" w:rsidRPr="0003386C" w:rsidRDefault="0003386C" w:rsidP="0003386C">
      <w:pPr>
        <w:rPr>
          <w:ins w:id="568" w:author="fuad fuad" w:date="2024-10-04T08:04:00Z"/>
          <w:bCs/>
        </w:rPr>
      </w:pPr>
      <w:ins w:id="569" w:author="fuad fuad" w:date="2024-10-04T08:04:00Z">
        <w:r w:rsidRPr="0003386C">
          <w:rPr>
            <w:bCs/>
          </w:rPr>
          <w:t xml:space="preserve">            </w:t>
        </w:r>
        <w:proofErr w:type="spellStart"/>
        <w:r w:rsidRPr="0003386C">
          <w:rPr>
            <w:bCs/>
          </w:rPr>
          <w:t>diskon</w:t>
        </w:r>
        <w:proofErr w:type="spellEnd"/>
        <w:r w:rsidRPr="0003386C">
          <w:rPr>
            <w:bCs/>
          </w:rPr>
          <w:t xml:space="preserve"> = 0.1 * </w:t>
        </w:r>
        <w:proofErr w:type="spellStart"/>
        <w:r w:rsidRPr="0003386C">
          <w:rPr>
            <w:bCs/>
          </w:rPr>
          <w:t>harga</w:t>
        </w:r>
        <w:proofErr w:type="spellEnd"/>
        <w:r w:rsidRPr="0003386C">
          <w:rPr>
            <w:bCs/>
          </w:rPr>
          <w:t>;</w:t>
        </w:r>
      </w:ins>
    </w:p>
    <w:p w14:paraId="1A11ED01" w14:textId="77777777" w:rsidR="0003386C" w:rsidRPr="0003386C" w:rsidRDefault="0003386C" w:rsidP="0003386C">
      <w:pPr>
        <w:rPr>
          <w:ins w:id="570" w:author="fuad fuad" w:date="2024-10-04T08:04:00Z"/>
          <w:bCs/>
        </w:rPr>
      </w:pPr>
      <w:ins w:id="571" w:author="fuad fuad" w:date="2024-10-04T08:04:00Z">
        <w:r w:rsidRPr="0003386C">
          <w:rPr>
            <w:bCs/>
          </w:rPr>
          <w:t>           </w:t>
        </w:r>
      </w:ins>
    </w:p>
    <w:p w14:paraId="3CBDFCCE" w14:textId="77777777" w:rsidR="0003386C" w:rsidRPr="0003386C" w:rsidRDefault="0003386C" w:rsidP="0003386C">
      <w:pPr>
        <w:rPr>
          <w:ins w:id="572" w:author="fuad fuad" w:date="2024-10-04T08:04:00Z"/>
          <w:bCs/>
        </w:rPr>
      </w:pPr>
      <w:ins w:id="573" w:author="fuad fuad" w:date="2024-10-04T08:04:00Z">
        <w:r w:rsidRPr="0003386C">
          <w:rPr>
            <w:bCs/>
          </w:rPr>
          <w:t>        }</w:t>
        </w:r>
      </w:ins>
    </w:p>
    <w:p w14:paraId="5F984293" w14:textId="77777777" w:rsidR="0003386C" w:rsidRPr="0003386C" w:rsidRDefault="0003386C" w:rsidP="0003386C">
      <w:pPr>
        <w:rPr>
          <w:ins w:id="574" w:author="fuad fuad" w:date="2024-10-04T08:04:00Z"/>
          <w:bCs/>
        </w:rPr>
      </w:pPr>
      <w:ins w:id="575" w:author="fuad fuad" w:date="2024-10-04T08:04:00Z">
        <w:r w:rsidRPr="0003386C">
          <w:rPr>
            <w:bCs/>
          </w:rPr>
          <w:t xml:space="preserve">        </w:t>
        </w:r>
        <w:proofErr w:type="spellStart"/>
        <w:r w:rsidRPr="0003386C">
          <w:rPr>
            <w:bCs/>
          </w:rPr>
          <w:t>hargaAkhir</w:t>
        </w:r>
        <w:proofErr w:type="spellEnd"/>
        <w:r w:rsidRPr="0003386C">
          <w:rPr>
            <w:bCs/>
          </w:rPr>
          <w:t xml:space="preserve"> </w:t>
        </w:r>
        <w:proofErr w:type="gramStart"/>
        <w:r w:rsidRPr="0003386C">
          <w:rPr>
            <w:bCs/>
          </w:rPr>
          <w:t>=  (</w:t>
        </w:r>
        <w:proofErr w:type="gramEnd"/>
        <w:r w:rsidRPr="0003386C">
          <w:rPr>
            <w:bCs/>
          </w:rPr>
          <w:t>(</w:t>
        </w:r>
        <w:proofErr w:type="spellStart"/>
        <w:r w:rsidRPr="0003386C">
          <w:rPr>
            <w:bCs/>
          </w:rPr>
          <w:t>jmlBuku</w:t>
        </w:r>
        <w:proofErr w:type="spellEnd"/>
        <w:r w:rsidRPr="0003386C">
          <w:rPr>
            <w:bCs/>
          </w:rPr>
          <w:t>*</w:t>
        </w:r>
        <w:proofErr w:type="spellStart"/>
        <w:r w:rsidRPr="0003386C">
          <w:rPr>
            <w:bCs/>
          </w:rPr>
          <w:t>harga</w:t>
        </w:r>
        <w:proofErr w:type="spellEnd"/>
        <w:r w:rsidRPr="0003386C">
          <w:rPr>
            <w:bCs/>
          </w:rPr>
          <w:t>) - (</w:t>
        </w:r>
        <w:proofErr w:type="spellStart"/>
        <w:r w:rsidRPr="0003386C">
          <w:rPr>
            <w:bCs/>
          </w:rPr>
          <w:t>diskon</w:t>
        </w:r>
        <w:proofErr w:type="spellEnd"/>
        <w:r w:rsidRPr="0003386C">
          <w:rPr>
            <w:bCs/>
          </w:rPr>
          <w:t>*</w:t>
        </w:r>
        <w:proofErr w:type="spellStart"/>
        <w:r w:rsidRPr="0003386C">
          <w:rPr>
            <w:bCs/>
          </w:rPr>
          <w:t>jmlBuku</w:t>
        </w:r>
        <w:proofErr w:type="spellEnd"/>
        <w:r w:rsidRPr="0003386C">
          <w:rPr>
            <w:bCs/>
          </w:rPr>
          <w:t>));</w:t>
        </w:r>
      </w:ins>
    </w:p>
    <w:p w14:paraId="6F3EF623" w14:textId="77777777" w:rsidR="0003386C" w:rsidRPr="0003386C" w:rsidRDefault="0003386C" w:rsidP="0003386C">
      <w:pPr>
        <w:rPr>
          <w:ins w:id="576" w:author="fuad fuad" w:date="2024-10-04T08:04:00Z"/>
          <w:bCs/>
        </w:rPr>
      </w:pPr>
      <w:ins w:id="577" w:author="fuad fuad" w:date="2024-10-04T08:04:00Z">
        <w:r w:rsidRPr="0003386C">
          <w:rPr>
            <w:bCs/>
          </w:rPr>
          <w:t xml:space="preserve">        </w:t>
        </w:r>
        <w:proofErr w:type="spellStart"/>
        <w:r w:rsidRPr="0003386C">
          <w:rPr>
            <w:bCs/>
          </w:rPr>
          <w:t>System.out.println</w:t>
        </w:r>
        <w:proofErr w:type="spellEnd"/>
        <w:r w:rsidRPr="0003386C">
          <w:rPr>
            <w:bCs/>
          </w:rPr>
          <w:t>("</w:t>
        </w:r>
        <w:proofErr w:type="spellStart"/>
        <w:r w:rsidRPr="0003386C">
          <w:rPr>
            <w:bCs/>
          </w:rPr>
          <w:t>harga</w:t>
        </w:r>
        <w:proofErr w:type="spellEnd"/>
        <w:r w:rsidRPr="0003386C">
          <w:rPr>
            <w:bCs/>
          </w:rPr>
          <w:t xml:space="preserve"> </w:t>
        </w:r>
        <w:proofErr w:type="spellStart"/>
        <w:r w:rsidRPr="0003386C">
          <w:rPr>
            <w:bCs/>
          </w:rPr>
          <w:t>akhir</w:t>
        </w:r>
        <w:proofErr w:type="spellEnd"/>
        <w:r w:rsidRPr="0003386C">
          <w:rPr>
            <w:bCs/>
          </w:rPr>
          <w:t xml:space="preserve"> = " + </w:t>
        </w:r>
        <w:proofErr w:type="spellStart"/>
        <w:r w:rsidRPr="0003386C">
          <w:rPr>
            <w:bCs/>
          </w:rPr>
          <w:t>hargaAkhir</w:t>
        </w:r>
        <w:proofErr w:type="spellEnd"/>
        <w:r w:rsidRPr="0003386C">
          <w:rPr>
            <w:bCs/>
          </w:rPr>
          <w:t>);</w:t>
        </w:r>
      </w:ins>
    </w:p>
    <w:p w14:paraId="5D759CC4" w14:textId="77777777" w:rsidR="0003386C" w:rsidRPr="0003386C" w:rsidRDefault="0003386C" w:rsidP="0003386C">
      <w:pPr>
        <w:rPr>
          <w:ins w:id="578" w:author="fuad fuad" w:date="2024-10-04T08:04:00Z"/>
          <w:bCs/>
        </w:rPr>
      </w:pPr>
      <w:ins w:id="579" w:author="fuad fuad" w:date="2024-10-04T08:04:00Z">
        <w:r w:rsidRPr="0003386C">
          <w:rPr>
            <w:bCs/>
          </w:rPr>
          <w:t xml:space="preserve">        </w:t>
        </w:r>
      </w:ins>
    </w:p>
    <w:p w14:paraId="040BF561" w14:textId="77777777" w:rsidR="0003386C" w:rsidRPr="0003386C" w:rsidRDefault="0003386C" w:rsidP="0003386C">
      <w:pPr>
        <w:rPr>
          <w:ins w:id="580" w:author="fuad fuad" w:date="2024-10-04T08:04:00Z"/>
          <w:bCs/>
        </w:rPr>
      </w:pPr>
      <w:ins w:id="581" w:author="fuad fuad" w:date="2024-10-04T08:04:00Z">
        <w:r w:rsidRPr="0003386C">
          <w:rPr>
            <w:bCs/>
          </w:rPr>
          <w:t xml:space="preserve">        </w:t>
        </w:r>
      </w:ins>
    </w:p>
    <w:p w14:paraId="59D14C79" w14:textId="77777777" w:rsidR="0003386C" w:rsidRPr="0003386C" w:rsidRDefault="0003386C" w:rsidP="0003386C">
      <w:pPr>
        <w:rPr>
          <w:ins w:id="582" w:author="fuad fuad" w:date="2024-10-04T08:04:00Z"/>
          <w:bCs/>
        </w:rPr>
      </w:pPr>
      <w:ins w:id="583" w:author="fuad fuad" w:date="2024-10-04T08:04:00Z">
        <w:r w:rsidRPr="0003386C">
          <w:rPr>
            <w:bCs/>
          </w:rPr>
          <w:t xml:space="preserve">    </w:t>
        </w:r>
        <w:proofErr w:type="gramStart"/>
        <w:r w:rsidRPr="0003386C">
          <w:rPr>
            <w:bCs/>
          </w:rPr>
          <w:t>}else</w:t>
        </w:r>
        <w:proofErr w:type="gramEnd"/>
        <w:r w:rsidRPr="0003386C">
          <w:rPr>
            <w:bCs/>
          </w:rPr>
          <w:t xml:space="preserve"> if (</w:t>
        </w:r>
        <w:proofErr w:type="spellStart"/>
        <w:r w:rsidRPr="0003386C">
          <w:rPr>
            <w:bCs/>
          </w:rPr>
          <w:t>jenisBuku.equalsIgnoreCase</w:t>
        </w:r>
        <w:proofErr w:type="spellEnd"/>
        <w:r w:rsidRPr="0003386C">
          <w:rPr>
            <w:bCs/>
          </w:rPr>
          <w:t>("novel")) {</w:t>
        </w:r>
      </w:ins>
    </w:p>
    <w:p w14:paraId="4D6FADAD" w14:textId="77777777" w:rsidR="0003386C" w:rsidRPr="0003386C" w:rsidRDefault="0003386C" w:rsidP="0003386C">
      <w:pPr>
        <w:rPr>
          <w:ins w:id="584" w:author="fuad fuad" w:date="2024-10-04T08:04:00Z"/>
          <w:bCs/>
        </w:rPr>
      </w:pPr>
      <w:ins w:id="585" w:author="fuad fuad" w:date="2024-10-04T08:04:00Z">
        <w:r w:rsidRPr="0003386C">
          <w:rPr>
            <w:bCs/>
          </w:rPr>
          <w:t xml:space="preserve">        </w:t>
        </w:r>
        <w:proofErr w:type="spellStart"/>
        <w:r w:rsidRPr="0003386C">
          <w:rPr>
            <w:bCs/>
          </w:rPr>
          <w:t>diskon</w:t>
        </w:r>
        <w:proofErr w:type="spellEnd"/>
        <w:r w:rsidRPr="0003386C">
          <w:rPr>
            <w:bCs/>
          </w:rPr>
          <w:t xml:space="preserve"> = 0.07 * </w:t>
        </w:r>
        <w:proofErr w:type="spellStart"/>
        <w:r w:rsidRPr="0003386C">
          <w:rPr>
            <w:bCs/>
          </w:rPr>
          <w:t>harga</w:t>
        </w:r>
        <w:proofErr w:type="spellEnd"/>
        <w:r w:rsidRPr="0003386C">
          <w:rPr>
            <w:bCs/>
          </w:rPr>
          <w:t>;</w:t>
        </w:r>
      </w:ins>
    </w:p>
    <w:p w14:paraId="50669904" w14:textId="77777777" w:rsidR="0003386C" w:rsidRPr="0003386C" w:rsidRDefault="0003386C" w:rsidP="0003386C">
      <w:pPr>
        <w:rPr>
          <w:ins w:id="586" w:author="fuad fuad" w:date="2024-10-04T08:04:00Z"/>
          <w:bCs/>
        </w:rPr>
      </w:pPr>
      <w:ins w:id="587" w:author="fuad fuad" w:date="2024-10-04T08:04:00Z">
        <w:r w:rsidRPr="0003386C">
          <w:rPr>
            <w:bCs/>
          </w:rPr>
          <w:t>        if (</w:t>
        </w:r>
        <w:proofErr w:type="spellStart"/>
        <w:r w:rsidRPr="0003386C">
          <w:rPr>
            <w:bCs/>
          </w:rPr>
          <w:t>jmlBuku</w:t>
        </w:r>
        <w:proofErr w:type="spellEnd"/>
        <w:r w:rsidRPr="0003386C">
          <w:rPr>
            <w:bCs/>
          </w:rPr>
          <w:t xml:space="preserve"> &gt; 3) {</w:t>
        </w:r>
      </w:ins>
    </w:p>
    <w:p w14:paraId="0B09201F" w14:textId="77777777" w:rsidR="0003386C" w:rsidRPr="0003386C" w:rsidRDefault="0003386C" w:rsidP="0003386C">
      <w:pPr>
        <w:rPr>
          <w:ins w:id="588" w:author="fuad fuad" w:date="2024-10-04T08:04:00Z"/>
          <w:bCs/>
        </w:rPr>
      </w:pPr>
      <w:ins w:id="589" w:author="fuad fuad" w:date="2024-10-04T08:04:00Z">
        <w:r w:rsidRPr="0003386C">
          <w:rPr>
            <w:bCs/>
          </w:rPr>
          <w:t xml:space="preserve">            </w:t>
        </w:r>
        <w:proofErr w:type="spellStart"/>
        <w:r w:rsidRPr="0003386C">
          <w:rPr>
            <w:bCs/>
          </w:rPr>
          <w:t>diskon</w:t>
        </w:r>
        <w:proofErr w:type="spellEnd"/>
        <w:r w:rsidRPr="0003386C">
          <w:rPr>
            <w:bCs/>
          </w:rPr>
          <w:t xml:space="preserve"> = 0.09* </w:t>
        </w:r>
        <w:proofErr w:type="spellStart"/>
        <w:r w:rsidRPr="0003386C">
          <w:rPr>
            <w:bCs/>
          </w:rPr>
          <w:t>harga</w:t>
        </w:r>
        <w:proofErr w:type="spellEnd"/>
        <w:r w:rsidRPr="0003386C">
          <w:rPr>
            <w:bCs/>
          </w:rPr>
          <w:t>;</w:t>
        </w:r>
      </w:ins>
    </w:p>
    <w:p w14:paraId="78220DCA" w14:textId="77777777" w:rsidR="0003386C" w:rsidRPr="0003386C" w:rsidRDefault="0003386C" w:rsidP="0003386C">
      <w:pPr>
        <w:rPr>
          <w:ins w:id="590" w:author="fuad fuad" w:date="2024-10-04T08:04:00Z"/>
          <w:bCs/>
        </w:rPr>
      </w:pPr>
      <w:ins w:id="591" w:author="fuad fuad" w:date="2024-10-04T08:04:00Z">
        <w:r w:rsidRPr="0003386C">
          <w:rPr>
            <w:bCs/>
          </w:rPr>
          <w:t xml:space="preserve">            </w:t>
        </w:r>
      </w:ins>
    </w:p>
    <w:p w14:paraId="4D77F7FE" w14:textId="77777777" w:rsidR="0003386C" w:rsidRPr="0003386C" w:rsidRDefault="0003386C" w:rsidP="0003386C">
      <w:pPr>
        <w:rPr>
          <w:ins w:id="592" w:author="fuad fuad" w:date="2024-10-04T08:04:00Z"/>
          <w:bCs/>
        </w:rPr>
      </w:pPr>
      <w:ins w:id="593" w:author="fuad fuad" w:date="2024-10-04T08:04:00Z">
        <w:r w:rsidRPr="0003386C">
          <w:rPr>
            <w:bCs/>
          </w:rPr>
          <w:t xml:space="preserve">        </w:t>
        </w:r>
        <w:proofErr w:type="gramStart"/>
        <w:r w:rsidRPr="0003386C">
          <w:rPr>
            <w:bCs/>
          </w:rPr>
          <w:t>}else</w:t>
        </w:r>
        <w:proofErr w:type="gramEnd"/>
        <w:r w:rsidRPr="0003386C">
          <w:rPr>
            <w:bCs/>
          </w:rPr>
          <w:t xml:space="preserve"> if (</w:t>
        </w:r>
        <w:proofErr w:type="spellStart"/>
        <w:r w:rsidRPr="0003386C">
          <w:rPr>
            <w:bCs/>
          </w:rPr>
          <w:t>jmlBuku</w:t>
        </w:r>
        <w:proofErr w:type="spellEnd"/>
        <w:r w:rsidRPr="0003386C">
          <w:rPr>
            <w:bCs/>
          </w:rPr>
          <w:t xml:space="preserve"> &lt; 3) {</w:t>
        </w:r>
      </w:ins>
    </w:p>
    <w:p w14:paraId="0E719D9F" w14:textId="77777777" w:rsidR="0003386C" w:rsidRPr="0003386C" w:rsidRDefault="0003386C" w:rsidP="0003386C">
      <w:pPr>
        <w:rPr>
          <w:ins w:id="594" w:author="fuad fuad" w:date="2024-10-04T08:04:00Z"/>
          <w:bCs/>
        </w:rPr>
      </w:pPr>
      <w:ins w:id="595" w:author="fuad fuad" w:date="2024-10-04T08:04:00Z">
        <w:r w:rsidRPr="0003386C">
          <w:rPr>
            <w:bCs/>
          </w:rPr>
          <w:t xml:space="preserve">            </w:t>
        </w:r>
        <w:proofErr w:type="spellStart"/>
        <w:r w:rsidRPr="0003386C">
          <w:rPr>
            <w:bCs/>
          </w:rPr>
          <w:t>diskon</w:t>
        </w:r>
        <w:proofErr w:type="spellEnd"/>
        <w:r w:rsidRPr="0003386C">
          <w:rPr>
            <w:bCs/>
          </w:rPr>
          <w:t xml:space="preserve"> = 0.08 * </w:t>
        </w:r>
        <w:proofErr w:type="spellStart"/>
        <w:r w:rsidRPr="0003386C">
          <w:rPr>
            <w:bCs/>
          </w:rPr>
          <w:t>harga</w:t>
        </w:r>
        <w:proofErr w:type="spellEnd"/>
        <w:r w:rsidRPr="0003386C">
          <w:rPr>
            <w:bCs/>
          </w:rPr>
          <w:t>;</w:t>
        </w:r>
      </w:ins>
    </w:p>
    <w:p w14:paraId="37B8A824" w14:textId="77777777" w:rsidR="0003386C" w:rsidRPr="0003386C" w:rsidRDefault="0003386C" w:rsidP="0003386C">
      <w:pPr>
        <w:rPr>
          <w:ins w:id="596" w:author="fuad fuad" w:date="2024-10-04T08:04:00Z"/>
          <w:bCs/>
        </w:rPr>
      </w:pPr>
    </w:p>
    <w:p w14:paraId="42173C94" w14:textId="77777777" w:rsidR="0003386C" w:rsidRPr="0003386C" w:rsidRDefault="0003386C" w:rsidP="0003386C">
      <w:pPr>
        <w:rPr>
          <w:ins w:id="597" w:author="fuad fuad" w:date="2024-10-04T08:04:00Z"/>
          <w:bCs/>
        </w:rPr>
      </w:pPr>
      <w:ins w:id="598" w:author="fuad fuad" w:date="2024-10-04T08:04:00Z">
        <w:r w:rsidRPr="0003386C">
          <w:rPr>
            <w:bCs/>
          </w:rPr>
          <w:t>        }</w:t>
        </w:r>
      </w:ins>
    </w:p>
    <w:p w14:paraId="107BC8E5" w14:textId="77777777" w:rsidR="0003386C" w:rsidRPr="0003386C" w:rsidRDefault="0003386C" w:rsidP="0003386C">
      <w:pPr>
        <w:rPr>
          <w:ins w:id="599" w:author="fuad fuad" w:date="2024-10-04T08:04:00Z"/>
          <w:bCs/>
        </w:rPr>
      </w:pPr>
      <w:ins w:id="600" w:author="fuad fuad" w:date="2024-10-04T08:04:00Z">
        <w:r w:rsidRPr="0003386C">
          <w:rPr>
            <w:bCs/>
          </w:rPr>
          <w:t xml:space="preserve">        </w:t>
        </w:r>
        <w:proofErr w:type="spellStart"/>
        <w:r w:rsidRPr="0003386C">
          <w:rPr>
            <w:bCs/>
          </w:rPr>
          <w:t>hargaAkhir</w:t>
        </w:r>
        <w:proofErr w:type="spellEnd"/>
        <w:r w:rsidRPr="0003386C">
          <w:rPr>
            <w:bCs/>
          </w:rPr>
          <w:t xml:space="preserve"> </w:t>
        </w:r>
        <w:proofErr w:type="gramStart"/>
        <w:r w:rsidRPr="0003386C">
          <w:rPr>
            <w:bCs/>
          </w:rPr>
          <w:t>=  (</w:t>
        </w:r>
        <w:proofErr w:type="gramEnd"/>
        <w:r w:rsidRPr="0003386C">
          <w:rPr>
            <w:bCs/>
          </w:rPr>
          <w:t>(</w:t>
        </w:r>
        <w:proofErr w:type="spellStart"/>
        <w:r w:rsidRPr="0003386C">
          <w:rPr>
            <w:bCs/>
          </w:rPr>
          <w:t>jmlBuku</w:t>
        </w:r>
        <w:proofErr w:type="spellEnd"/>
        <w:r w:rsidRPr="0003386C">
          <w:rPr>
            <w:bCs/>
          </w:rPr>
          <w:t>*</w:t>
        </w:r>
        <w:proofErr w:type="spellStart"/>
        <w:r w:rsidRPr="0003386C">
          <w:rPr>
            <w:bCs/>
          </w:rPr>
          <w:t>harga</w:t>
        </w:r>
        <w:proofErr w:type="spellEnd"/>
        <w:r w:rsidRPr="0003386C">
          <w:rPr>
            <w:bCs/>
          </w:rPr>
          <w:t>) - (</w:t>
        </w:r>
        <w:proofErr w:type="spellStart"/>
        <w:r w:rsidRPr="0003386C">
          <w:rPr>
            <w:bCs/>
          </w:rPr>
          <w:t>diskon</w:t>
        </w:r>
        <w:proofErr w:type="spellEnd"/>
        <w:r w:rsidRPr="0003386C">
          <w:rPr>
            <w:bCs/>
          </w:rPr>
          <w:t>*</w:t>
        </w:r>
        <w:proofErr w:type="spellStart"/>
        <w:r w:rsidRPr="0003386C">
          <w:rPr>
            <w:bCs/>
          </w:rPr>
          <w:t>jmlBuku</w:t>
        </w:r>
        <w:proofErr w:type="spellEnd"/>
        <w:r w:rsidRPr="0003386C">
          <w:rPr>
            <w:bCs/>
          </w:rPr>
          <w:t>));</w:t>
        </w:r>
      </w:ins>
    </w:p>
    <w:p w14:paraId="77D6A579" w14:textId="77777777" w:rsidR="0003386C" w:rsidRPr="0003386C" w:rsidRDefault="0003386C" w:rsidP="0003386C">
      <w:pPr>
        <w:rPr>
          <w:ins w:id="601" w:author="fuad fuad" w:date="2024-10-04T08:04:00Z"/>
          <w:bCs/>
        </w:rPr>
      </w:pPr>
      <w:ins w:id="602" w:author="fuad fuad" w:date="2024-10-04T08:04:00Z">
        <w:r w:rsidRPr="0003386C">
          <w:rPr>
            <w:bCs/>
          </w:rPr>
          <w:t xml:space="preserve">        </w:t>
        </w:r>
        <w:proofErr w:type="spellStart"/>
        <w:r w:rsidRPr="0003386C">
          <w:rPr>
            <w:bCs/>
          </w:rPr>
          <w:t>System.out.println</w:t>
        </w:r>
        <w:proofErr w:type="spellEnd"/>
        <w:r w:rsidRPr="0003386C">
          <w:rPr>
            <w:bCs/>
          </w:rPr>
          <w:t>("</w:t>
        </w:r>
        <w:proofErr w:type="spellStart"/>
        <w:r w:rsidRPr="0003386C">
          <w:rPr>
            <w:bCs/>
          </w:rPr>
          <w:t>harga</w:t>
        </w:r>
        <w:proofErr w:type="spellEnd"/>
        <w:r w:rsidRPr="0003386C">
          <w:rPr>
            <w:bCs/>
          </w:rPr>
          <w:t xml:space="preserve"> </w:t>
        </w:r>
        <w:proofErr w:type="spellStart"/>
        <w:r w:rsidRPr="0003386C">
          <w:rPr>
            <w:bCs/>
          </w:rPr>
          <w:t>akhir</w:t>
        </w:r>
        <w:proofErr w:type="spellEnd"/>
        <w:r w:rsidRPr="0003386C">
          <w:rPr>
            <w:bCs/>
          </w:rPr>
          <w:t xml:space="preserve"> = " + </w:t>
        </w:r>
        <w:proofErr w:type="spellStart"/>
        <w:r w:rsidRPr="0003386C">
          <w:rPr>
            <w:bCs/>
          </w:rPr>
          <w:t>hargaAkhir</w:t>
        </w:r>
        <w:proofErr w:type="spellEnd"/>
        <w:r w:rsidRPr="0003386C">
          <w:rPr>
            <w:bCs/>
          </w:rPr>
          <w:t>);</w:t>
        </w:r>
      </w:ins>
    </w:p>
    <w:p w14:paraId="0096FA36" w14:textId="77777777" w:rsidR="0003386C" w:rsidRPr="0003386C" w:rsidRDefault="0003386C" w:rsidP="0003386C">
      <w:pPr>
        <w:rPr>
          <w:ins w:id="603" w:author="fuad fuad" w:date="2024-10-04T08:04:00Z"/>
          <w:bCs/>
        </w:rPr>
      </w:pPr>
      <w:ins w:id="604" w:author="fuad fuad" w:date="2024-10-04T08:04:00Z">
        <w:r w:rsidRPr="0003386C">
          <w:rPr>
            <w:bCs/>
          </w:rPr>
          <w:t xml:space="preserve">        </w:t>
        </w:r>
      </w:ins>
    </w:p>
    <w:p w14:paraId="3B09A8C8" w14:textId="77777777" w:rsidR="0003386C" w:rsidRPr="0003386C" w:rsidRDefault="0003386C" w:rsidP="0003386C">
      <w:pPr>
        <w:rPr>
          <w:ins w:id="605" w:author="fuad fuad" w:date="2024-10-04T08:04:00Z"/>
          <w:bCs/>
        </w:rPr>
      </w:pPr>
      <w:ins w:id="606" w:author="fuad fuad" w:date="2024-10-04T08:04:00Z">
        <w:r w:rsidRPr="0003386C">
          <w:rPr>
            <w:bCs/>
          </w:rPr>
          <w:t xml:space="preserve">        </w:t>
        </w:r>
      </w:ins>
    </w:p>
    <w:p w14:paraId="7C9CDF37" w14:textId="77777777" w:rsidR="0003386C" w:rsidRPr="0003386C" w:rsidRDefault="0003386C" w:rsidP="0003386C">
      <w:pPr>
        <w:rPr>
          <w:ins w:id="607" w:author="fuad fuad" w:date="2024-10-04T08:04:00Z"/>
          <w:bCs/>
        </w:rPr>
      </w:pPr>
      <w:ins w:id="608" w:author="fuad fuad" w:date="2024-10-04T08:04:00Z">
        <w:r w:rsidRPr="0003386C">
          <w:rPr>
            <w:bCs/>
          </w:rPr>
          <w:t xml:space="preserve">    </w:t>
        </w:r>
        <w:proofErr w:type="gramStart"/>
        <w:r w:rsidRPr="0003386C">
          <w:rPr>
            <w:bCs/>
          </w:rPr>
          <w:t>}else</w:t>
        </w:r>
        <w:proofErr w:type="gramEnd"/>
        <w:r w:rsidRPr="0003386C">
          <w:rPr>
            <w:bCs/>
          </w:rPr>
          <w:t xml:space="preserve"> {</w:t>
        </w:r>
      </w:ins>
    </w:p>
    <w:p w14:paraId="292C2F20" w14:textId="77777777" w:rsidR="0003386C" w:rsidRPr="0003386C" w:rsidRDefault="0003386C" w:rsidP="0003386C">
      <w:pPr>
        <w:rPr>
          <w:ins w:id="609" w:author="fuad fuad" w:date="2024-10-04T08:04:00Z"/>
          <w:bCs/>
        </w:rPr>
      </w:pPr>
      <w:ins w:id="610" w:author="fuad fuad" w:date="2024-10-04T08:04:00Z">
        <w:r w:rsidRPr="0003386C">
          <w:rPr>
            <w:bCs/>
          </w:rPr>
          <w:t>        if (</w:t>
        </w:r>
        <w:proofErr w:type="spellStart"/>
        <w:r w:rsidRPr="0003386C">
          <w:rPr>
            <w:bCs/>
          </w:rPr>
          <w:t>jmlBuku</w:t>
        </w:r>
        <w:proofErr w:type="spellEnd"/>
        <w:r w:rsidRPr="0003386C">
          <w:rPr>
            <w:bCs/>
          </w:rPr>
          <w:t xml:space="preserve"> &gt; 3) {</w:t>
        </w:r>
      </w:ins>
    </w:p>
    <w:p w14:paraId="1F18B911" w14:textId="77777777" w:rsidR="0003386C" w:rsidRPr="0003386C" w:rsidRDefault="0003386C" w:rsidP="0003386C">
      <w:pPr>
        <w:rPr>
          <w:ins w:id="611" w:author="fuad fuad" w:date="2024-10-04T08:04:00Z"/>
          <w:bCs/>
        </w:rPr>
      </w:pPr>
      <w:ins w:id="612" w:author="fuad fuad" w:date="2024-10-04T08:04:00Z">
        <w:r w:rsidRPr="0003386C">
          <w:rPr>
            <w:bCs/>
          </w:rPr>
          <w:lastRenderedPageBreak/>
          <w:t xml:space="preserve">            </w:t>
        </w:r>
        <w:proofErr w:type="spellStart"/>
        <w:r w:rsidRPr="0003386C">
          <w:rPr>
            <w:bCs/>
          </w:rPr>
          <w:t>diskon</w:t>
        </w:r>
        <w:proofErr w:type="spellEnd"/>
        <w:r w:rsidRPr="0003386C">
          <w:rPr>
            <w:bCs/>
          </w:rPr>
          <w:t xml:space="preserve"> = 0.05 * </w:t>
        </w:r>
        <w:proofErr w:type="spellStart"/>
        <w:r w:rsidRPr="0003386C">
          <w:rPr>
            <w:bCs/>
          </w:rPr>
          <w:t>harga</w:t>
        </w:r>
        <w:proofErr w:type="spellEnd"/>
        <w:r w:rsidRPr="0003386C">
          <w:rPr>
            <w:bCs/>
          </w:rPr>
          <w:t>;</w:t>
        </w:r>
      </w:ins>
    </w:p>
    <w:p w14:paraId="12807DDF" w14:textId="77777777" w:rsidR="0003386C" w:rsidRPr="0003386C" w:rsidRDefault="0003386C" w:rsidP="0003386C">
      <w:pPr>
        <w:rPr>
          <w:ins w:id="613" w:author="fuad fuad" w:date="2024-10-04T08:04:00Z"/>
          <w:bCs/>
        </w:rPr>
      </w:pPr>
      <w:ins w:id="614" w:author="fuad fuad" w:date="2024-10-04T08:04:00Z">
        <w:r w:rsidRPr="0003386C">
          <w:rPr>
            <w:bCs/>
          </w:rPr>
          <w:t xml:space="preserve">            </w:t>
        </w:r>
      </w:ins>
    </w:p>
    <w:p w14:paraId="66698C6E" w14:textId="77777777" w:rsidR="0003386C" w:rsidRPr="0003386C" w:rsidRDefault="0003386C" w:rsidP="0003386C">
      <w:pPr>
        <w:rPr>
          <w:ins w:id="615" w:author="fuad fuad" w:date="2024-10-04T08:04:00Z"/>
          <w:bCs/>
        </w:rPr>
      </w:pPr>
      <w:ins w:id="616" w:author="fuad fuad" w:date="2024-10-04T08:04:00Z">
        <w:r w:rsidRPr="0003386C">
          <w:rPr>
            <w:bCs/>
          </w:rPr>
          <w:t xml:space="preserve">        </w:t>
        </w:r>
        <w:proofErr w:type="gramStart"/>
        <w:r w:rsidRPr="0003386C">
          <w:rPr>
            <w:bCs/>
          </w:rPr>
          <w:t>}else</w:t>
        </w:r>
        <w:proofErr w:type="gramEnd"/>
        <w:r w:rsidRPr="0003386C">
          <w:rPr>
            <w:bCs/>
          </w:rPr>
          <w:t xml:space="preserve"> </w:t>
        </w:r>
      </w:ins>
    </w:p>
    <w:p w14:paraId="7A3D4F8B" w14:textId="77777777" w:rsidR="0003386C" w:rsidRPr="0003386C" w:rsidRDefault="0003386C" w:rsidP="0003386C">
      <w:pPr>
        <w:rPr>
          <w:ins w:id="617" w:author="fuad fuad" w:date="2024-10-04T08:04:00Z"/>
          <w:bCs/>
        </w:rPr>
      </w:pPr>
      <w:ins w:id="618" w:author="fuad fuad" w:date="2024-10-04T08:04:00Z">
        <w:r w:rsidRPr="0003386C">
          <w:rPr>
            <w:bCs/>
          </w:rPr>
          <w:t xml:space="preserve">            </w:t>
        </w:r>
        <w:proofErr w:type="spellStart"/>
        <w:r w:rsidRPr="0003386C">
          <w:rPr>
            <w:bCs/>
          </w:rPr>
          <w:t>diskon</w:t>
        </w:r>
        <w:proofErr w:type="spellEnd"/>
        <w:r w:rsidRPr="0003386C">
          <w:rPr>
            <w:bCs/>
          </w:rPr>
          <w:t xml:space="preserve"> = 0;</w:t>
        </w:r>
      </w:ins>
    </w:p>
    <w:p w14:paraId="1D2183CE" w14:textId="77777777" w:rsidR="0003386C" w:rsidRPr="0003386C" w:rsidRDefault="0003386C" w:rsidP="0003386C">
      <w:pPr>
        <w:rPr>
          <w:ins w:id="619" w:author="fuad fuad" w:date="2024-10-04T08:04:00Z"/>
          <w:bCs/>
        </w:rPr>
      </w:pPr>
      <w:ins w:id="620" w:author="fuad fuad" w:date="2024-10-04T08:04:00Z">
        <w:r w:rsidRPr="0003386C">
          <w:rPr>
            <w:bCs/>
          </w:rPr>
          <w:t xml:space="preserve">            </w:t>
        </w:r>
      </w:ins>
    </w:p>
    <w:p w14:paraId="29CA3680" w14:textId="77777777" w:rsidR="0003386C" w:rsidRPr="0003386C" w:rsidRDefault="0003386C" w:rsidP="0003386C">
      <w:pPr>
        <w:rPr>
          <w:ins w:id="621" w:author="fuad fuad" w:date="2024-10-04T08:04:00Z"/>
          <w:bCs/>
        </w:rPr>
      </w:pPr>
      <w:ins w:id="622" w:author="fuad fuad" w:date="2024-10-04T08:04:00Z">
        <w:r w:rsidRPr="0003386C">
          <w:rPr>
            <w:bCs/>
          </w:rPr>
          <w:t>        }</w:t>
        </w:r>
      </w:ins>
    </w:p>
    <w:p w14:paraId="4D999CF9" w14:textId="77777777" w:rsidR="0003386C" w:rsidRPr="0003386C" w:rsidRDefault="0003386C" w:rsidP="0003386C">
      <w:pPr>
        <w:rPr>
          <w:ins w:id="623" w:author="fuad fuad" w:date="2024-10-04T08:04:00Z"/>
          <w:bCs/>
        </w:rPr>
      </w:pPr>
      <w:ins w:id="624" w:author="fuad fuad" w:date="2024-10-04T08:04:00Z">
        <w:r w:rsidRPr="0003386C">
          <w:rPr>
            <w:bCs/>
          </w:rPr>
          <w:t xml:space="preserve">  </w:t>
        </w:r>
      </w:ins>
    </w:p>
    <w:p w14:paraId="1927D972" w14:textId="77777777" w:rsidR="0003386C" w:rsidRPr="0003386C" w:rsidRDefault="0003386C" w:rsidP="0003386C">
      <w:pPr>
        <w:rPr>
          <w:ins w:id="625" w:author="fuad fuad" w:date="2024-10-04T08:04:00Z"/>
          <w:bCs/>
        </w:rPr>
      </w:pPr>
      <w:ins w:id="626" w:author="fuad fuad" w:date="2024-10-04T08:04:00Z">
        <w:r w:rsidRPr="0003386C">
          <w:rPr>
            <w:bCs/>
          </w:rPr>
          <w:t xml:space="preserve">        </w:t>
        </w:r>
        <w:proofErr w:type="spellStart"/>
        <w:r w:rsidRPr="0003386C">
          <w:rPr>
            <w:bCs/>
          </w:rPr>
          <w:t>hargaAkhir</w:t>
        </w:r>
        <w:proofErr w:type="spellEnd"/>
        <w:r w:rsidRPr="0003386C">
          <w:rPr>
            <w:bCs/>
          </w:rPr>
          <w:t xml:space="preserve"> </w:t>
        </w:r>
        <w:proofErr w:type="gramStart"/>
        <w:r w:rsidRPr="0003386C">
          <w:rPr>
            <w:bCs/>
          </w:rPr>
          <w:t>=  (</w:t>
        </w:r>
        <w:proofErr w:type="gramEnd"/>
        <w:r w:rsidRPr="0003386C">
          <w:rPr>
            <w:bCs/>
          </w:rPr>
          <w:t>(</w:t>
        </w:r>
        <w:proofErr w:type="spellStart"/>
        <w:r w:rsidRPr="0003386C">
          <w:rPr>
            <w:bCs/>
          </w:rPr>
          <w:t>jmlBuku</w:t>
        </w:r>
        <w:proofErr w:type="spellEnd"/>
        <w:r w:rsidRPr="0003386C">
          <w:rPr>
            <w:bCs/>
          </w:rPr>
          <w:t>*</w:t>
        </w:r>
        <w:proofErr w:type="spellStart"/>
        <w:r w:rsidRPr="0003386C">
          <w:rPr>
            <w:bCs/>
          </w:rPr>
          <w:t>harga</w:t>
        </w:r>
        <w:proofErr w:type="spellEnd"/>
        <w:r w:rsidRPr="0003386C">
          <w:rPr>
            <w:bCs/>
          </w:rPr>
          <w:t>) - (</w:t>
        </w:r>
        <w:proofErr w:type="spellStart"/>
        <w:r w:rsidRPr="0003386C">
          <w:rPr>
            <w:bCs/>
          </w:rPr>
          <w:t>diskon</w:t>
        </w:r>
        <w:proofErr w:type="spellEnd"/>
        <w:r w:rsidRPr="0003386C">
          <w:rPr>
            <w:bCs/>
          </w:rPr>
          <w:t>*</w:t>
        </w:r>
        <w:proofErr w:type="spellStart"/>
        <w:r w:rsidRPr="0003386C">
          <w:rPr>
            <w:bCs/>
          </w:rPr>
          <w:t>jmlBuku</w:t>
        </w:r>
        <w:proofErr w:type="spellEnd"/>
        <w:r w:rsidRPr="0003386C">
          <w:rPr>
            <w:bCs/>
          </w:rPr>
          <w:t>));</w:t>
        </w:r>
      </w:ins>
    </w:p>
    <w:p w14:paraId="28CDADDA" w14:textId="77777777" w:rsidR="0003386C" w:rsidRPr="0003386C" w:rsidRDefault="0003386C" w:rsidP="0003386C">
      <w:pPr>
        <w:rPr>
          <w:ins w:id="627" w:author="fuad fuad" w:date="2024-10-04T08:04:00Z"/>
          <w:bCs/>
        </w:rPr>
      </w:pPr>
      <w:ins w:id="628" w:author="fuad fuad" w:date="2024-10-04T08:04:00Z">
        <w:r w:rsidRPr="0003386C">
          <w:rPr>
            <w:bCs/>
          </w:rPr>
          <w:t xml:space="preserve">        </w:t>
        </w:r>
        <w:proofErr w:type="spellStart"/>
        <w:r w:rsidRPr="0003386C">
          <w:rPr>
            <w:bCs/>
          </w:rPr>
          <w:t>System.out.println</w:t>
        </w:r>
        <w:proofErr w:type="spellEnd"/>
        <w:r w:rsidRPr="0003386C">
          <w:rPr>
            <w:bCs/>
          </w:rPr>
          <w:t>("</w:t>
        </w:r>
        <w:proofErr w:type="spellStart"/>
        <w:r w:rsidRPr="0003386C">
          <w:rPr>
            <w:bCs/>
          </w:rPr>
          <w:t>harga</w:t>
        </w:r>
        <w:proofErr w:type="spellEnd"/>
        <w:r w:rsidRPr="0003386C">
          <w:rPr>
            <w:bCs/>
          </w:rPr>
          <w:t xml:space="preserve"> </w:t>
        </w:r>
        <w:proofErr w:type="spellStart"/>
        <w:r w:rsidRPr="0003386C">
          <w:rPr>
            <w:bCs/>
          </w:rPr>
          <w:t>akhir</w:t>
        </w:r>
        <w:proofErr w:type="spellEnd"/>
        <w:r w:rsidRPr="0003386C">
          <w:rPr>
            <w:bCs/>
          </w:rPr>
          <w:t xml:space="preserve"> = " + </w:t>
        </w:r>
        <w:proofErr w:type="spellStart"/>
        <w:r w:rsidRPr="0003386C">
          <w:rPr>
            <w:bCs/>
          </w:rPr>
          <w:t>hargaAkhir</w:t>
        </w:r>
        <w:proofErr w:type="spellEnd"/>
        <w:r w:rsidRPr="0003386C">
          <w:rPr>
            <w:bCs/>
          </w:rPr>
          <w:t>);</w:t>
        </w:r>
      </w:ins>
    </w:p>
    <w:p w14:paraId="759349F3" w14:textId="77777777" w:rsidR="0003386C" w:rsidRPr="0003386C" w:rsidRDefault="0003386C" w:rsidP="0003386C">
      <w:pPr>
        <w:rPr>
          <w:ins w:id="629" w:author="fuad fuad" w:date="2024-10-04T08:04:00Z"/>
          <w:bCs/>
        </w:rPr>
      </w:pPr>
      <w:ins w:id="630" w:author="fuad fuad" w:date="2024-10-04T08:04:00Z">
        <w:r w:rsidRPr="0003386C">
          <w:rPr>
            <w:bCs/>
          </w:rPr>
          <w:t>    }</w:t>
        </w:r>
      </w:ins>
    </w:p>
    <w:p w14:paraId="2E88F39A" w14:textId="77777777" w:rsidR="0003386C" w:rsidRPr="0003386C" w:rsidRDefault="0003386C" w:rsidP="0003386C">
      <w:pPr>
        <w:rPr>
          <w:ins w:id="631" w:author="fuad fuad" w:date="2024-10-04T08:04:00Z"/>
          <w:bCs/>
        </w:rPr>
      </w:pPr>
      <w:ins w:id="632" w:author="fuad fuad" w:date="2024-10-04T08:04:00Z">
        <w:r w:rsidRPr="0003386C">
          <w:rPr>
            <w:bCs/>
          </w:rPr>
          <w:t xml:space="preserve">    </w:t>
        </w:r>
      </w:ins>
    </w:p>
    <w:p w14:paraId="56F62C64" w14:textId="77777777" w:rsidR="0003386C" w:rsidRPr="0003386C" w:rsidRDefault="0003386C" w:rsidP="0003386C">
      <w:pPr>
        <w:rPr>
          <w:ins w:id="633" w:author="fuad fuad" w:date="2024-10-04T08:04:00Z"/>
          <w:bCs/>
        </w:rPr>
      </w:pPr>
      <w:ins w:id="634" w:author="fuad fuad" w:date="2024-10-04T08:04:00Z">
        <w:r w:rsidRPr="0003386C">
          <w:rPr>
            <w:bCs/>
          </w:rPr>
          <w:t>}</w:t>
        </w:r>
      </w:ins>
    </w:p>
    <w:p w14:paraId="3D11E32D" w14:textId="77777777" w:rsidR="0003386C" w:rsidRPr="0003386C" w:rsidRDefault="0003386C" w:rsidP="0003386C">
      <w:pPr>
        <w:rPr>
          <w:ins w:id="635" w:author="fuad fuad" w:date="2024-10-04T08:04:00Z"/>
          <w:bCs/>
        </w:rPr>
      </w:pPr>
    </w:p>
    <w:p w14:paraId="0CEE5485" w14:textId="77777777" w:rsidR="0003386C" w:rsidRPr="0003386C" w:rsidRDefault="0003386C" w:rsidP="003576EA">
      <w:pPr>
        <w:rPr>
          <w:ins w:id="636" w:author="fuad fuad" w:date="2024-10-04T08:03:00Z" w16du:dateUtc="2024-10-04T01:03:00Z"/>
          <w:bCs/>
          <w:rPrChange w:id="637" w:author="fuad fuad" w:date="2024-10-04T08:04:00Z" w16du:dateUtc="2024-10-04T01:04:00Z">
            <w:rPr>
              <w:ins w:id="638" w:author="fuad fuad" w:date="2024-10-04T08:03:00Z" w16du:dateUtc="2024-10-04T01:03:00Z"/>
              <w:i/>
              <w:iCs/>
            </w:rPr>
          </w:rPrChange>
        </w:rPr>
      </w:pPr>
    </w:p>
    <w:p w14:paraId="6A63FA8C" w14:textId="77777777" w:rsidR="00FE0231" w:rsidRPr="00FE0231" w:rsidRDefault="00FE0231" w:rsidP="003576EA">
      <w:pPr>
        <w:rPr>
          <w:ins w:id="639" w:author="fuad fuad" w:date="2024-10-03T21:09:00Z" w16du:dateUtc="2024-10-03T14:09:00Z"/>
        </w:rPr>
      </w:pPr>
    </w:p>
    <w:p w14:paraId="7F8E39AC" w14:textId="77777777" w:rsidR="001840AC" w:rsidRPr="001840AC" w:rsidRDefault="001840AC">
      <w:pPr>
        <w:rPr>
          <w:rPrChange w:id="640" w:author="fuad fuad" w:date="2024-10-03T21:09:00Z" w16du:dateUtc="2024-10-03T14:09:00Z">
            <w:rPr>
              <w:b/>
              <w:bCs/>
              <w:sz w:val="28"/>
              <w:szCs w:val="28"/>
            </w:rPr>
          </w:rPrChange>
        </w:rPr>
        <w:pPrChange w:id="641" w:author="fuad fuad" w:date="2024-10-03T17:31:00Z" w16du:dateUtc="2024-10-03T10:31:00Z">
          <w:pPr>
            <w:jc w:val="center"/>
          </w:pPr>
        </w:pPrChange>
      </w:pPr>
    </w:p>
    <w:sectPr w:rsidR="001840AC" w:rsidRPr="00184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EE7167"/>
    <w:multiLevelType w:val="hybridMultilevel"/>
    <w:tmpl w:val="9B4403DA"/>
    <w:lvl w:ilvl="0" w:tplc="F2624496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D40A25"/>
    <w:multiLevelType w:val="hybridMultilevel"/>
    <w:tmpl w:val="4FA0253E"/>
    <w:lvl w:ilvl="0" w:tplc="FDC64946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5086738">
    <w:abstractNumId w:val="1"/>
  </w:num>
  <w:num w:numId="2" w16cid:durableId="20946213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fuad fuad">
    <w15:presenceInfo w15:providerId="Windows Live" w15:userId="b240b9417d905e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C0"/>
    <w:rsid w:val="0002220D"/>
    <w:rsid w:val="0003386C"/>
    <w:rsid w:val="000369A6"/>
    <w:rsid w:val="000562DB"/>
    <w:rsid w:val="00115D8C"/>
    <w:rsid w:val="00123E96"/>
    <w:rsid w:val="00152F5A"/>
    <w:rsid w:val="001637AB"/>
    <w:rsid w:val="001840AC"/>
    <w:rsid w:val="001A0A99"/>
    <w:rsid w:val="001C68D5"/>
    <w:rsid w:val="001D3AB7"/>
    <w:rsid w:val="001E0FF1"/>
    <w:rsid w:val="00212AE2"/>
    <w:rsid w:val="0021307B"/>
    <w:rsid w:val="002442E4"/>
    <w:rsid w:val="002532CD"/>
    <w:rsid w:val="0026526A"/>
    <w:rsid w:val="002C4511"/>
    <w:rsid w:val="002D56EE"/>
    <w:rsid w:val="00320D4B"/>
    <w:rsid w:val="0032121E"/>
    <w:rsid w:val="00333A43"/>
    <w:rsid w:val="003417F5"/>
    <w:rsid w:val="00354B98"/>
    <w:rsid w:val="0035552F"/>
    <w:rsid w:val="00355D98"/>
    <w:rsid w:val="003576EA"/>
    <w:rsid w:val="00437C69"/>
    <w:rsid w:val="004A2668"/>
    <w:rsid w:val="004E4111"/>
    <w:rsid w:val="0058632F"/>
    <w:rsid w:val="005C65AB"/>
    <w:rsid w:val="00625E24"/>
    <w:rsid w:val="006777AD"/>
    <w:rsid w:val="00706A52"/>
    <w:rsid w:val="00747594"/>
    <w:rsid w:val="007C2954"/>
    <w:rsid w:val="007C710A"/>
    <w:rsid w:val="007E62E9"/>
    <w:rsid w:val="00855CDF"/>
    <w:rsid w:val="00896074"/>
    <w:rsid w:val="008B15DC"/>
    <w:rsid w:val="00931A29"/>
    <w:rsid w:val="009338FD"/>
    <w:rsid w:val="00942972"/>
    <w:rsid w:val="00945DD4"/>
    <w:rsid w:val="00967404"/>
    <w:rsid w:val="009A7C29"/>
    <w:rsid w:val="009B2C80"/>
    <w:rsid w:val="009F2566"/>
    <w:rsid w:val="00A31FA4"/>
    <w:rsid w:val="00A446D0"/>
    <w:rsid w:val="00A53985"/>
    <w:rsid w:val="00AC31A0"/>
    <w:rsid w:val="00AD3A8C"/>
    <w:rsid w:val="00B14468"/>
    <w:rsid w:val="00B74D81"/>
    <w:rsid w:val="00BB7525"/>
    <w:rsid w:val="00BF5C9B"/>
    <w:rsid w:val="00C04C1C"/>
    <w:rsid w:val="00C10E9A"/>
    <w:rsid w:val="00C2722C"/>
    <w:rsid w:val="00C538C6"/>
    <w:rsid w:val="00C708C0"/>
    <w:rsid w:val="00C86607"/>
    <w:rsid w:val="00C96DAD"/>
    <w:rsid w:val="00CA6527"/>
    <w:rsid w:val="00CC4E2C"/>
    <w:rsid w:val="00CE2D1A"/>
    <w:rsid w:val="00DA76D4"/>
    <w:rsid w:val="00DF74E1"/>
    <w:rsid w:val="00E0245C"/>
    <w:rsid w:val="00E04EF6"/>
    <w:rsid w:val="00E55372"/>
    <w:rsid w:val="00E72D9F"/>
    <w:rsid w:val="00E95ABE"/>
    <w:rsid w:val="00EA4817"/>
    <w:rsid w:val="00EF0C62"/>
    <w:rsid w:val="00F039DD"/>
    <w:rsid w:val="00F56E4E"/>
    <w:rsid w:val="00F8563A"/>
    <w:rsid w:val="00FB1558"/>
    <w:rsid w:val="00FE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4D66"/>
  <w15:chartTrackingRefBased/>
  <w15:docId w15:val="{5C15FCBB-00A3-4B45-8D76-F363982B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708C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7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10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fuad</dc:creator>
  <cp:keywords/>
  <dc:description/>
  <cp:lastModifiedBy>fuad fuad</cp:lastModifiedBy>
  <cp:revision>77</cp:revision>
  <dcterms:created xsi:type="dcterms:W3CDTF">2024-10-02T03:12:00Z</dcterms:created>
  <dcterms:modified xsi:type="dcterms:W3CDTF">2024-10-04T01:05:00Z</dcterms:modified>
</cp:coreProperties>
</file>